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A7D" w:rsidRPr="007D3A7D" w:rsidRDefault="007D3A7D" w:rsidP="007D3A7D">
      <w:pPr>
        <w:shd w:val="clear" w:color="auto" w:fill="FFFFFF"/>
        <w:spacing w:before="300" w:after="165" w:line="240" w:lineRule="auto"/>
        <w:outlineLvl w:val="1"/>
        <w:rPr>
          <w:rFonts w:ascii="Segoe UI" w:eastAsia="Times New Roman" w:hAnsi="Segoe UI" w:cs="Segoe UI"/>
          <w:color w:val="FF9900"/>
          <w:sz w:val="44"/>
          <w:szCs w:val="44"/>
        </w:rPr>
      </w:pPr>
      <w:r w:rsidRPr="007D3A7D">
        <w:rPr>
          <w:rFonts w:ascii="Segoe UI" w:eastAsia="Times New Roman" w:hAnsi="Segoe UI" w:cs="Segoe UI"/>
          <w:color w:val="FF9900"/>
          <w:sz w:val="44"/>
          <w:szCs w:val="44"/>
        </w:rPr>
        <w:t>Introduction</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 xml:space="preserve">Below is the list of latest and updated JavaScript interview questions and their answers for freshers as well as experienced users. These interview questions will help you to prepare for the interviews, </w:t>
      </w:r>
      <w:r w:rsidR="00DD0007" w:rsidRPr="007D3A7D">
        <w:rPr>
          <w:rFonts w:ascii="Segoe UI" w:eastAsia="Times New Roman" w:hAnsi="Segoe UI" w:cs="Segoe UI"/>
          <w:color w:val="111111"/>
          <w:sz w:val="21"/>
          <w:szCs w:val="21"/>
        </w:rPr>
        <w:t>so</w:t>
      </w:r>
      <w:r w:rsidRPr="007D3A7D">
        <w:rPr>
          <w:rFonts w:ascii="Segoe UI" w:eastAsia="Times New Roman" w:hAnsi="Segoe UI" w:cs="Segoe UI"/>
          <w:color w:val="111111"/>
          <w:sz w:val="21"/>
          <w:szCs w:val="21"/>
        </w:rPr>
        <w:t xml:space="preserve"> let's start....</w:t>
      </w:r>
    </w:p>
    <w:p w:rsidR="007D3A7D" w:rsidRPr="007D3A7D" w:rsidRDefault="007D3A7D" w:rsidP="007D3A7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7D3A7D">
        <w:rPr>
          <w:rFonts w:ascii="Segoe UI" w:eastAsia="Times New Roman" w:hAnsi="Segoe UI" w:cs="Segoe UI"/>
          <w:color w:val="FF9900"/>
          <w:sz w:val="29"/>
          <w:szCs w:val="29"/>
        </w:rPr>
        <w:t>JavaScript Interview Questions for both Experienced Programmers and Freshers</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 What is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r w:rsidR="00DD0007" w:rsidRPr="007D3A7D">
        <w:rPr>
          <w:rFonts w:ascii="Segoe UI" w:eastAsia="Times New Roman" w:hAnsi="Segoe UI" w:cs="Segoe UI"/>
          <w:color w:val="111111"/>
          <w:sz w:val="21"/>
          <w:szCs w:val="21"/>
        </w:rPr>
        <w:t>Ans: JavaScript</w:t>
      </w:r>
      <w:r w:rsidRPr="007D3A7D">
        <w:rPr>
          <w:rFonts w:ascii="Segoe UI" w:eastAsia="Times New Roman" w:hAnsi="Segoe UI" w:cs="Segoe UI"/>
          <w:color w:val="111111"/>
          <w:sz w:val="21"/>
          <w:szCs w:val="21"/>
        </w:rPr>
        <w:t xml:space="preserve"> is a scripting language most often used for client-side web development.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 What is the difference between JavaScript and Jscript?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r w:rsidR="00DD0007" w:rsidRPr="007D3A7D">
        <w:rPr>
          <w:rFonts w:ascii="Segoe UI" w:eastAsia="Times New Roman" w:hAnsi="Segoe UI" w:cs="Segoe UI"/>
          <w:color w:val="111111"/>
          <w:sz w:val="21"/>
          <w:szCs w:val="21"/>
        </w:rPr>
        <w:t>Ans: Both</w:t>
      </w:r>
      <w:r w:rsidRPr="007D3A7D">
        <w:rPr>
          <w:rFonts w:ascii="Segoe UI" w:eastAsia="Times New Roman" w:hAnsi="Segoe UI" w:cs="Segoe UI"/>
          <w:color w:val="111111"/>
          <w:sz w:val="21"/>
          <w:szCs w:val="21"/>
        </w:rPr>
        <w:t xml:space="preserve"> JavaScript and Jscript are almost similar. JavaScript was developed by Netscape. Microsoft reverse engineered </w:t>
      </w:r>
      <w:r w:rsidR="00DD0007" w:rsidRPr="007D3A7D">
        <w:rPr>
          <w:rFonts w:ascii="Segoe UI" w:eastAsia="Times New Roman" w:hAnsi="Segoe UI" w:cs="Segoe UI"/>
          <w:color w:val="111111"/>
          <w:sz w:val="21"/>
          <w:szCs w:val="21"/>
        </w:rPr>
        <w:t>JavaScript</w:t>
      </w:r>
      <w:r w:rsidRPr="007D3A7D">
        <w:rPr>
          <w:rFonts w:ascii="Segoe UI" w:eastAsia="Times New Roman" w:hAnsi="Segoe UI" w:cs="Segoe UI"/>
          <w:color w:val="111111"/>
          <w:sz w:val="21"/>
          <w:szCs w:val="21"/>
        </w:rPr>
        <w:t xml:space="preserve"> and called it JScript.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3) How do we add JavaScript onto a web page?</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r w:rsidR="00DD0007" w:rsidRPr="007D3A7D">
        <w:rPr>
          <w:rFonts w:ascii="Segoe UI" w:eastAsia="Times New Roman" w:hAnsi="Segoe UI" w:cs="Segoe UI"/>
          <w:color w:val="111111"/>
          <w:sz w:val="21"/>
          <w:szCs w:val="21"/>
        </w:rPr>
        <w:t>Ans: There</w:t>
      </w:r>
      <w:r w:rsidRPr="007D3A7D">
        <w:rPr>
          <w:rFonts w:ascii="Segoe UI" w:eastAsia="Times New Roman" w:hAnsi="Segoe UI" w:cs="Segoe UI"/>
          <w:color w:val="111111"/>
          <w:sz w:val="21"/>
          <w:szCs w:val="21"/>
        </w:rPr>
        <w:t xml:space="preserve"> are several </w:t>
      </w:r>
      <w:r w:rsidR="005A0B36" w:rsidRPr="007D3A7D">
        <w:rPr>
          <w:rFonts w:ascii="Segoe UI" w:eastAsia="Times New Roman" w:hAnsi="Segoe UI" w:cs="Segoe UI"/>
          <w:color w:val="111111"/>
          <w:sz w:val="21"/>
          <w:szCs w:val="21"/>
        </w:rPr>
        <w:t>ways</w:t>
      </w:r>
      <w:r w:rsidRPr="007D3A7D">
        <w:rPr>
          <w:rFonts w:ascii="Segoe UI" w:eastAsia="Times New Roman" w:hAnsi="Segoe UI" w:cs="Segoe UI"/>
          <w:color w:val="111111"/>
          <w:sz w:val="21"/>
          <w:szCs w:val="21"/>
        </w:rPr>
        <w:t xml:space="preserve"> for adding JavaScript on a web page, but there are two ways which are commonly used by developers</w:t>
      </w:r>
      <w:r w:rsidRPr="007D3A7D">
        <w:rPr>
          <w:rFonts w:ascii="Segoe UI" w:eastAsia="Times New Roman" w:hAnsi="Segoe UI" w:cs="Segoe UI"/>
          <w:color w:val="111111"/>
          <w:sz w:val="21"/>
          <w:szCs w:val="21"/>
        </w:rPr>
        <w:br/>
        <w:t>If your script code is very short and only for single page, then following ways are the best:</w:t>
      </w:r>
      <w:r w:rsidRPr="007D3A7D">
        <w:rPr>
          <w:rFonts w:ascii="Segoe UI" w:eastAsia="Times New Roman" w:hAnsi="Segoe UI" w:cs="Segoe UI"/>
          <w:color w:val="111111"/>
          <w:sz w:val="21"/>
          <w:szCs w:val="21"/>
        </w:rPr>
        <w:br/>
        <w:t>a) You can place</w:t>
      </w:r>
      <w:r w:rsidRPr="007D3A7D">
        <w:rPr>
          <w:rFonts w:ascii="Segoe UI" w:eastAsia="Times New Roman" w:hAnsi="Segoe UI" w:cs="Segoe UI"/>
          <w:color w:val="111111"/>
          <w:sz w:val="21"/>
        </w:rPr>
        <w:t> </w:t>
      </w:r>
      <w:r w:rsidRPr="007D3A7D">
        <w:rPr>
          <w:rFonts w:ascii="Consolas" w:eastAsia="Times New Roman" w:hAnsi="Consolas" w:cs="Consolas"/>
          <w:color w:val="990000"/>
        </w:rPr>
        <w:t>&lt;script type="text/</w:t>
      </w:r>
      <w:r w:rsidR="00DD0007" w:rsidRPr="007D3A7D">
        <w:rPr>
          <w:rFonts w:ascii="Consolas" w:eastAsia="Times New Roman" w:hAnsi="Consolas" w:cs="Consolas"/>
          <w:color w:val="990000"/>
        </w:rPr>
        <w:t>JavaScript</w:t>
      </w:r>
      <w:r w:rsidRPr="007D3A7D">
        <w:rPr>
          <w:rFonts w:ascii="Consolas" w:eastAsia="Times New Roman" w:hAnsi="Consolas" w:cs="Consolas"/>
          <w:color w:val="990000"/>
        </w:rPr>
        <w:t>"&gt;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t>tag inside the</w:t>
      </w:r>
      <w:r w:rsidRPr="007D3A7D">
        <w:rPr>
          <w:rFonts w:ascii="Segoe UI" w:eastAsia="Times New Roman" w:hAnsi="Segoe UI" w:cs="Segoe UI"/>
          <w:color w:val="111111"/>
          <w:sz w:val="21"/>
        </w:rPr>
        <w:t> </w:t>
      </w:r>
      <w:r w:rsidRPr="007D3A7D">
        <w:rPr>
          <w:rFonts w:ascii="Consolas" w:eastAsia="Times New Roman" w:hAnsi="Consolas" w:cs="Consolas"/>
          <w:color w:val="990000"/>
        </w:rPr>
        <w:t>&lt;head&gt;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t>element.</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head</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title</w:t>
      </w:r>
      <w:r w:rsidRPr="007D3A7D">
        <w:rPr>
          <w:rFonts w:ascii="Consolas" w:eastAsia="Times New Roman" w:hAnsi="Consolas" w:cs="Consolas"/>
          <w:color w:val="0000FF"/>
          <w:sz w:val="18"/>
        </w:rPr>
        <w:t>&gt;</w:t>
      </w:r>
      <w:r w:rsidRPr="007D3A7D">
        <w:rPr>
          <w:rFonts w:ascii="Consolas" w:eastAsia="Times New Roman" w:hAnsi="Consolas" w:cs="Consolas"/>
          <w:color w:val="000000"/>
          <w:sz w:val="18"/>
          <w:szCs w:val="18"/>
        </w:rPr>
        <w:t>Page Title</w:t>
      </w: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/title</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script</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language</w:t>
      </w:r>
      <w:r w:rsidRPr="007D3A7D">
        <w:rPr>
          <w:rFonts w:ascii="Consolas" w:eastAsia="Times New Roman" w:hAnsi="Consolas" w:cs="Consolas"/>
          <w:color w:val="0000FF"/>
          <w:sz w:val="18"/>
        </w:rPr>
        <w:t>="JavaScript"</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type</w:t>
      </w:r>
      <w:r w:rsidRPr="007D3A7D">
        <w:rPr>
          <w:rFonts w:ascii="Consolas" w:eastAsia="Times New Roman" w:hAnsi="Consolas" w:cs="Consolas"/>
          <w:color w:val="0000FF"/>
          <w:sz w:val="18"/>
        </w:rPr>
        <w:t>="text/</w:t>
      </w:r>
      <w:r w:rsidR="00DD0007" w:rsidRPr="007D3A7D">
        <w:rPr>
          <w:rFonts w:ascii="Consolas" w:eastAsia="Times New Roman" w:hAnsi="Consolas" w:cs="Consolas"/>
          <w:color w:val="0000FF"/>
          <w:sz w:val="18"/>
        </w:rPr>
        <w:t>JavaScript</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name = </w:t>
      </w:r>
      <w:r w:rsidRPr="007D3A7D">
        <w:rPr>
          <w:rFonts w:ascii="Consolas" w:eastAsia="Times New Roman" w:hAnsi="Consolas" w:cs="Consolas"/>
          <w:color w:val="800080"/>
          <w:sz w:val="18"/>
        </w:rPr>
        <w:t xml:space="preserve">"Vikas </w:t>
      </w:r>
      <w:proofErr w:type="spellStart"/>
      <w:r w:rsidRPr="007D3A7D">
        <w:rPr>
          <w:rFonts w:ascii="Consolas" w:eastAsia="Times New Roman" w:hAnsi="Consolas" w:cs="Consolas"/>
          <w:color w:val="800080"/>
          <w:sz w:val="18"/>
        </w:rPr>
        <w:t>Ahlawta</w:t>
      </w:r>
      <w:proofErr w:type="spellEnd"/>
      <w:r w:rsidRPr="007D3A7D">
        <w:rPr>
          <w:rFonts w:ascii="Consolas" w:eastAsia="Times New Roman" w:hAnsi="Consolas" w:cs="Consolas"/>
          <w:color w:val="800080"/>
          <w:sz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   alert(name);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script</w:t>
      </w:r>
      <w:r w:rsidRPr="007D3A7D">
        <w:rPr>
          <w:rFonts w:ascii="Consolas" w:eastAsia="Times New Roman" w:hAnsi="Consolas" w:cs="Consolas"/>
          <w:color w:val="000000"/>
          <w:sz w:val="18"/>
          <w:szCs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/head</w:t>
      </w:r>
      <w:r w:rsidRPr="007D3A7D">
        <w:rPr>
          <w:rFonts w:ascii="Consolas" w:eastAsia="Times New Roman" w:hAnsi="Consolas" w:cs="Consolas"/>
          <w:color w:val="0000FF"/>
          <w:sz w:val="18"/>
        </w:rPr>
        <w:t>&gt;</w:t>
      </w:r>
      <w:r w:rsidRPr="007D3A7D">
        <w:rPr>
          <w:rFonts w:ascii="Consolas" w:eastAsia="Times New Roman" w:hAnsi="Consolas" w:cs="Consolas"/>
          <w:color w:val="000000"/>
          <w:sz w:val="18"/>
          <w:szCs w:val="18"/>
        </w:rPr>
        <w:t xml:space="preserve"> </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b) If your script code is very large, then you can make a JavaScript file and add its path in the following way:</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head</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title</w:t>
      </w:r>
      <w:r w:rsidRPr="007D3A7D">
        <w:rPr>
          <w:rFonts w:ascii="Consolas" w:eastAsia="Times New Roman" w:hAnsi="Consolas" w:cs="Consolas"/>
          <w:color w:val="0000FF"/>
          <w:sz w:val="18"/>
        </w:rPr>
        <w:t>&gt;</w:t>
      </w:r>
      <w:r w:rsidRPr="007D3A7D">
        <w:rPr>
          <w:rFonts w:ascii="Consolas" w:eastAsia="Times New Roman" w:hAnsi="Consolas" w:cs="Consolas"/>
          <w:color w:val="000000"/>
          <w:sz w:val="18"/>
          <w:szCs w:val="18"/>
        </w:rPr>
        <w:t>Page Title</w:t>
      </w: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/title</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script</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type</w:t>
      </w:r>
      <w:r w:rsidRPr="007D3A7D">
        <w:rPr>
          <w:rFonts w:ascii="Consolas" w:eastAsia="Times New Roman" w:hAnsi="Consolas" w:cs="Consolas"/>
          <w:color w:val="0000FF"/>
          <w:sz w:val="18"/>
        </w:rPr>
        <w:t>="text/</w:t>
      </w:r>
      <w:r w:rsidR="00DD0007" w:rsidRPr="007D3A7D">
        <w:rPr>
          <w:rFonts w:ascii="Consolas" w:eastAsia="Times New Roman" w:hAnsi="Consolas" w:cs="Consolas"/>
          <w:color w:val="0000FF"/>
          <w:sz w:val="18"/>
        </w:rPr>
        <w:t>JavaScript</w:t>
      </w:r>
      <w:r w:rsidRPr="007D3A7D">
        <w:rPr>
          <w:rFonts w:ascii="Consolas" w:eastAsia="Times New Roman" w:hAnsi="Consolas" w:cs="Consolas"/>
          <w:color w:val="0000FF"/>
          <w:sz w:val="18"/>
        </w:rPr>
        <w:t>"</w:t>
      </w:r>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FF0000"/>
          <w:sz w:val="18"/>
        </w:rPr>
        <w:t>src</w:t>
      </w:r>
      <w:proofErr w:type="spellEnd"/>
      <w:r w:rsidRPr="007D3A7D">
        <w:rPr>
          <w:rFonts w:ascii="Consolas" w:eastAsia="Times New Roman" w:hAnsi="Consolas" w:cs="Consolas"/>
          <w:color w:val="0000FF"/>
          <w:sz w:val="18"/>
        </w:rPr>
        <w:t>="myjavascript.js"&gt;&lt;/</w:t>
      </w:r>
      <w:r w:rsidRPr="007D3A7D">
        <w:rPr>
          <w:rFonts w:ascii="Consolas" w:eastAsia="Times New Roman" w:hAnsi="Consolas" w:cs="Consolas"/>
          <w:color w:val="800000"/>
          <w:sz w:val="18"/>
        </w:rPr>
        <w:t>script</w:t>
      </w:r>
      <w:r w:rsidRPr="007D3A7D">
        <w:rPr>
          <w:rFonts w:ascii="Consolas" w:eastAsia="Times New Roman" w:hAnsi="Consolas" w:cs="Consolas"/>
          <w:color w:val="000000"/>
          <w:sz w:val="18"/>
          <w:szCs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/head</w:t>
      </w:r>
      <w:r w:rsidRPr="007D3A7D">
        <w:rPr>
          <w:rFonts w:ascii="Consolas" w:eastAsia="Times New Roman" w:hAnsi="Consolas" w:cs="Consolas"/>
          <w:color w:val="0000FF"/>
          <w:sz w:val="18"/>
        </w:rPr>
        <w:t>&gt;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lastRenderedPageBreak/>
        <w:t>4) Is JavaScript case sensitive?</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proofErr w:type="spellStart"/>
      <w:proofErr w:type="gramStart"/>
      <w:r w:rsidRPr="007D3A7D">
        <w:rPr>
          <w:rFonts w:ascii="Segoe UI" w:eastAsia="Times New Roman" w:hAnsi="Segoe UI" w:cs="Segoe UI"/>
          <w:color w:val="111111"/>
          <w:sz w:val="21"/>
          <w:szCs w:val="21"/>
        </w:rPr>
        <w:t>Ans:Yes</w:t>
      </w:r>
      <w:proofErr w:type="spellEnd"/>
      <w:proofErr w:type="gramEnd"/>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szCs w:val="21"/>
        </w:rPr>
        <w:br/>
        <w:t>A function</w:t>
      </w:r>
      <w:r w:rsidRPr="007D3A7D">
        <w:rPr>
          <w:rFonts w:ascii="Segoe UI" w:eastAsia="Times New Roman" w:hAnsi="Segoe UI" w:cs="Segoe UI"/>
          <w:color w:val="111111"/>
          <w:sz w:val="21"/>
        </w:rPr>
        <w:t> </w:t>
      </w:r>
      <w:proofErr w:type="spellStart"/>
      <w:r w:rsidRPr="007D3A7D">
        <w:rPr>
          <w:rFonts w:ascii="Consolas" w:eastAsia="Times New Roman" w:hAnsi="Consolas" w:cs="Consolas"/>
          <w:color w:val="990000"/>
        </w:rPr>
        <w:t>getElementById</w:t>
      </w:r>
      <w:proofErr w:type="spellEnd"/>
      <w:r w:rsidRPr="007D3A7D">
        <w:rPr>
          <w:rFonts w:ascii="Consolas" w:eastAsia="Times New Roman" w:hAnsi="Consolas" w:cs="Consolas"/>
          <w:color w:val="990000"/>
        </w:rPr>
        <w:t> </w:t>
      </w:r>
      <w:r w:rsidRPr="007D3A7D">
        <w:rPr>
          <w:rFonts w:ascii="Segoe UI" w:eastAsia="Times New Roman" w:hAnsi="Segoe UI" w:cs="Segoe UI"/>
          <w:color w:val="111111"/>
          <w:sz w:val="21"/>
          <w:szCs w:val="21"/>
        </w:rPr>
        <w:t>is not the same as</w:t>
      </w:r>
      <w:r w:rsidRPr="007D3A7D">
        <w:rPr>
          <w:rFonts w:ascii="Segoe UI" w:eastAsia="Times New Roman" w:hAnsi="Segoe UI" w:cs="Segoe UI"/>
          <w:color w:val="111111"/>
          <w:sz w:val="21"/>
        </w:rPr>
        <w:t> </w:t>
      </w:r>
      <w:proofErr w:type="spellStart"/>
      <w:r w:rsidRPr="007D3A7D">
        <w:rPr>
          <w:rFonts w:ascii="Consolas" w:eastAsia="Times New Roman" w:hAnsi="Consolas" w:cs="Consolas"/>
          <w:color w:val="990000"/>
        </w:rPr>
        <w:t>getElementbyID</w:t>
      </w:r>
      <w:proofErr w:type="spellEnd"/>
      <w:r w:rsidRPr="007D3A7D">
        <w:rPr>
          <w:rFonts w:ascii="Segoe UI" w:eastAsia="Times New Roman" w:hAnsi="Segoe UI" w:cs="Segoe UI"/>
          <w:color w:val="111111"/>
          <w:sz w:val="21"/>
          <w:szCs w:val="21"/>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5) What are the types used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r w:rsidR="00DD0007" w:rsidRPr="007D3A7D">
        <w:rPr>
          <w:rFonts w:ascii="Segoe UI" w:eastAsia="Times New Roman" w:hAnsi="Segoe UI" w:cs="Segoe UI"/>
          <w:color w:val="111111"/>
          <w:sz w:val="21"/>
          <w:szCs w:val="21"/>
        </w:rPr>
        <w:t>Ans:</w:t>
      </w:r>
      <w:r w:rsidR="00DD0007" w:rsidRPr="007D3A7D">
        <w:rPr>
          <w:rFonts w:ascii="Consolas" w:eastAsia="Times New Roman" w:hAnsi="Consolas" w:cs="Consolas"/>
          <w:color w:val="990000"/>
        </w:rPr>
        <w:t xml:space="preserve"> String</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Number</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Boolean</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Function</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Object</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Null</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Undefined</w:t>
      </w:r>
      <w:r w:rsidRPr="007D3A7D">
        <w:rPr>
          <w:rFonts w:ascii="Segoe UI" w:eastAsia="Times New Roman" w:hAnsi="Segoe UI" w:cs="Segoe UI"/>
          <w:color w:val="111111"/>
          <w:sz w:val="21"/>
          <w:szCs w:val="21"/>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 xml:space="preserve">6) What are the </w:t>
      </w:r>
      <w:r w:rsidR="00DD0007" w:rsidRPr="007D3A7D">
        <w:rPr>
          <w:rFonts w:ascii="Segoe UI" w:eastAsia="Times New Roman" w:hAnsi="Segoe UI" w:cs="Segoe UI"/>
          <w:b/>
          <w:bCs/>
          <w:color w:val="111111"/>
          <w:sz w:val="21"/>
        </w:rPr>
        <w:t>Boolean</w:t>
      </w:r>
      <w:r w:rsidRPr="007D3A7D">
        <w:rPr>
          <w:rFonts w:ascii="Segoe UI" w:eastAsia="Times New Roman" w:hAnsi="Segoe UI" w:cs="Segoe UI"/>
          <w:b/>
          <w:bCs/>
          <w:color w:val="111111"/>
          <w:sz w:val="21"/>
        </w:rPr>
        <w:t xml:space="preserve"> operators supported by JavaScript? And Operator: &amp;&amp;</w:t>
      </w:r>
      <w:r w:rsidRPr="007D3A7D">
        <w:rPr>
          <w:rFonts w:ascii="Segoe UI" w:eastAsia="Times New Roman" w:hAnsi="Segoe UI" w:cs="Segoe UI"/>
          <w:color w:val="111111"/>
          <w:sz w:val="21"/>
          <w:szCs w:val="21"/>
        </w:rPr>
        <w:br/>
        <w:t>Or Operator: ||</w:t>
      </w:r>
      <w:r w:rsidRPr="007D3A7D">
        <w:rPr>
          <w:rFonts w:ascii="Segoe UI" w:eastAsia="Times New Roman" w:hAnsi="Segoe UI" w:cs="Segoe UI"/>
          <w:color w:val="111111"/>
          <w:sz w:val="21"/>
          <w:szCs w:val="21"/>
        </w:rPr>
        <w:br/>
        <w:t>Not Operator</w:t>
      </w:r>
      <w:proofErr w:type="gramStart"/>
      <w:r w:rsidRPr="007D3A7D">
        <w:rPr>
          <w:rFonts w:ascii="Segoe UI" w:eastAsia="Times New Roman" w:hAnsi="Segoe UI" w:cs="Segoe UI"/>
          <w:color w:val="111111"/>
          <w:sz w:val="21"/>
          <w:szCs w:val="21"/>
        </w:rPr>
        <w:t>: !</w:t>
      </w:r>
      <w:proofErr w:type="gramEnd"/>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7) What is the difference between “==” and “===”?</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r w:rsidRPr="007D3A7D">
        <w:rPr>
          <w:rFonts w:ascii="Segoe UI" w:eastAsia="Times New Roman" w:hAnsi="Segoe UI" w:cs="Segoe UI"/>
          <w:color w:val="111111"/>
          <w:sz w:val="21"/>
          <w:szCs w:val="21"/>
        </w:rPr>
        <w:br/>
        <w:t>“==” checks equality only,</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 checks for equality as well as the type.</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8) How to access the value of a textbox using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ex:-</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!DOCTYPE</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html</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html</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body</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Full name: </w:t>
      </w: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input</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type</w:t>
      </w:r>
      <w:r w:rsidRPr="007D3A7D">
        <w:rPr>
          <w:rFonts w:ascii="Consolas" w:eastAsia="Times New Roman" w:hAnsi="Consolas" w:cs="Consolas"/>
          <w:color w:val="0000FF"/>
          <w:sz w:val="18"/>
        </w:rPr>
        <w:t>="text"</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id</w:t>
      </w:r>
      <w:r w:rsidRPr="007D3A7D">
        <w:rPr>
          <w:rFonts w:ascii="Consolas" w:eastAsia="Times New Roman" w:hAnsi="Consolas" w:cs="Consolas"/>
          <w:color w:val="0000FF"/>
          <w:sz w:val="18"/>
        </w:rPr>
        <w:t>="</w:t>
      </w:r>
      <w:proofErr w:type="spellStart"/>
      <w:r w:rsidRPr="007D3A7D">
        <w:rPr>
          <w:rFonts w:ascii="Consolas" w:eastAsia="Times New Roman" w:hAnsi="Consolas" w:cs="Consolas"/>
          <w:color w:val="0000FF"/>
          <w:sz w:val="18"/>
        </w:rPr>
        <w:t>txtFullName</w:t>
      </w:r>
      <w:proofErr w:type="spellEnd"/>
      <w:r w:rsidRPr="007D3A7D">
        <w:rPr>
          <w:rFonts w:ascii="Consolas" w:eastAsia="Times New Roman" w:hAnsi="Consolas" w:cs="Consolas"/>
          <w:color w:val="0000FF"/>
          <w:sz w:val="18"/>
        </w:rPr>
        <w:t>"</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FF0000"/>
          <w:sz w:val="18"/>
        </w:rPr>
        <w:t>name</w:t>
      </w:r>
      <w:r w:rsidRPr="007D3A7D">
        <w:rPr>
          <w:rFonts w:ascii="Consolas" w:eastAsia="Times New Roman" w:hAnsi="Consolas" w:cs="Consolas"/>
          <w:color w:val="0000FF"/>
          <w:sz w:val="18"/>
        </w:rPr>
        <w:t>="FirstName"</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FF0000"/>
          <w:sz w:val="18"/>
        </w:rPr>
        <w:t>value</w:t>
      </w:r>
      <w:r w:rsidRPr="007D3A7D">
        <w:rPr>
          <w:rFonts w:ascii="Consolas" w:eastAsia="Times New Roman" w:hAnsi="Consolas" w:cs="Consolas"/>
          <w:color w:val="0000FF"/>
          <w:sz w:val="18"/>
        </w:rPr>
        <w:t xml:space="preserve">="Vikas </w:t>
      </w:r>
      <w:proofErr w:type="spellStart"/>
      <w:r w:rsidRPr="007D3A7D">
        <w:rPr>
          <w:rFonts w:ascii="Consolas" w:eastAsia="Times New Roman" w:hAnsi="Consolas" w:cs="Consolas"/>
          <w:color w:val="0000FF"/>
          <w:sz w:val="18"/>
        </w:rPr>
        <w:t>Ahlawat</w:t>
      </w:r>
      <w:proofErr w:type="spellEnd"/>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/body</w:t>
      </w:r>
      <w:r w:rsidRPr="007D3A7D">
        <w:rPr>
          <w:rFonts w:ascii="Consolas" w:eastAsia="Times New Roman" w:hAnsi="Consolas" w:cs="Consolas"/>
          <w:color w:val="0000FF"/>
          <w:sz w:val="18"/>
        </w:rPr>
        <w:t>&gt;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&lt;</w:t>
      </w:r>
      <w:r w:rsidRPr="007D3A7D">
        <w:rPr>
          <w:rFonts w:ascii="Consolas" w:eastAsia="Times New Roman" w:hAnsi="Consolas" w:cs="Consolas"/>
          <w:color w:val="800000"/>
          <w:sz w:val="18"/>
        </w:rPr>
        <w:t>/html</w:t>
      </w:r>
      <w:r w:rsidRPr="007D3A7D">
        <w:rPr>
          <w:rFonts w:ascii="Consolas" w:eastAsia="Times New Roman" w:hAnsi="Consolas" w:cs="Consolas"/>
          <w:color w:val="0000FF"/>
          <w:sz w:val="18"/>
        </w:rPr>
        <w:t>&gt;</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There are following ways to access the value of the above textbox:</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name = </w:t>
      </w:r>
      <w:proofErr w:type="spellStart"/>
      <w:proofErr w:type="gramStart"/>
      <w:r w:rsidRPr="007D3A7D">
        <w:rPr>
          <w:rFonts w:ascii="Consolas" w:eastAsia="Times New Roman" w:hAnsi="Consolas" w:cs="Consolas"/>
          <w:color w:val="000000"/>
          <w:sz w:val="18"/>
          <w:szCs w:val="18"/>
        </w:rPr>
        <w:t>document.getElementById</w:t>
      </w:r>
      <w:proofErr w:type="spellEnd"/>
      <w:proofErr w:type="gramEnd"/>
      <w:r w:rsidRPr="007D3A7D">
        <w:rPr>
          <w:rFonts w:ascii="Consolas" w:eastAsia="Times New Roman" w:hAnsi="Consolas" w:cs="Consolas"/>
          <w:color w:val="000000"/>
          <w:sz w:val="18"/>
          <w:szCs w:val="18"/>
        </w:rPr>
        <w:t>(</w:t>
      </w:r>
      <w:r w:rsidRPr="007D3A7D">
        <w:rPr>
          <w:rFonts w:ascii="Consolas" w:eastAsia="Times New Roman" w:hAnsi="Consolas" w:cs="Consolas"/>
          <w:color w:val="800080"/>
          <w:sz w:val="18"/>
        </w:rPr>
        <w:t>'</w:t>
      </w:r>
      <w:proofErr w:type="spellStart"/>
      <w:r w:rsidRPr="007D3A7D">
        <w:rPr>
          <w:rFonts w:ascii="Consolas" w:eastAsia="Times New Roman" w:hAnsi="Consolas" w:cs="Consolas"/>
          <w:color w:val="800080"/>
          <w:sz w:val="18"/>
        </w:rPr>
        <w:t>txtFullName</w:t>
      </w:r>
      <w:proofErr w:type="spellEnd"/>
      <w:r w:rsidRPr="007D3A7D">
        <w:rPr>
          <w:rFonts w:ascii="Consolas" w:eastAsia="Times New Roman" w:hAnsi="Consolas" w:cs="Consolas"/>
          <w:color w:val="800080"/>
          <w:sz w:val="18"/>
        </w:rPr>
        <w:t>'</w:t>
      </w:r>
      <w:r w:rsidRPr="007D3A7D">
        <w:rPr>
          <w:rFonts w:ascii="Consolas" w:eastAsia="Times New Roman" w:hAnsi="Consolas" w:cs="Consolas"/>
          <w:color w:val="000000"/>
          <w:sz w:val="18"/>
          <w:szCs w:val="18"/>
        </w:rPr>
        <w:t>).value;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alert(name);</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or:</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we can use the old way:</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document.forms</w:t>
      </w:r>
      <w:proofErr w:type="spellEnd"/>
      <w:proofErr w:type="gramEnd"/>
      <w:r w:rsidRPr="007D3A7D">
        <w:rPr>
          <w:rFonts w:ascii="Consolas" w:eastAsia="Times New Roman" w:hAnsi="Consolas" w:cs="Consolas"/>
          <w:color w:val="000000"/>
          <w:sz w:val="18"/>
          <w:szCs w:val="18"/>
        </w:rPr>
        <w:t>[</w:t>
      </w:r>
      <w:r w:rsidRPr="007D3A7D">
        <w:rPr>
          <w:rFonts w:ascii="Consolas" w:eastAsia="Times New Roman" w:hAnsi="Consolas" w:cs="Consolas"/>
          <w:color w:val="000080"/>
          <w:sz w:val="18"/>
        </w:rPr>
        <w:t>0</w:t>
      </w:r>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mybutton</w:t>
      </w:r>
      <w:proofErr w:type="spell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name = </w:t>
      </w:r>
      <w:proofErr w:type="spellStart"/>
      <w:proofErr w:type="gramStart"/>
      <w:r w:rsidRPr="007D3A7D">
        <w:rPr>
          <w:rFonts w:ascii="Consolas" w:eastAsia="Times New Roman" w:hAnsi="Consolas" w:cs="Consolas"/>
          <w:color w:val="000000"/>
          <w:sz w:val="18"/>
          <w:szCs w:val="18"/>
        </w:rPr>
        <w:t>document.forms</w:t>
      </w:r>
      <w:proofErr w:type="spellEnd"/>
      <w:proofErr w:type="gramEnd"/>
      <w:r w:rsidRPr="007D3A7D">
        <w:rPr>
          <w:rFonts w:ascii="Consolas" w:eastAsia="Times New Roman" w:hAnsi="Consolas" w:cs="Consolas"/>
          <w:color w:val="000000"/>
          <w:sz w:val="18"/>
          <w:szCs w:val="18"/>
        </w:rPr>
        <w:t>[</w:t>
      </w:r>
      <w:r w:rsidRPr="007D3A7D">
        <w:rPr>
          <w:rFonts w:ascii="Consolas" w:eastAsia="Times New Roman" w:hAnsi="Consolas" w:cs="Consolas"/>
          <w:color w:val="000080"/>
          <w:sz w:val="18"/>
        </w:rPr>
        <w:t>0</w:t>
      </w:r>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FirstName.value</w:t>
      </w:r>
      <w:proofErr w:type="spell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alert(name);</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Note</w:t>
      </w:r>
      <w:r w:rsidRPr="007D3A7D">
        <w:rPr>
          <w:rFonts w:ascii="Segoe UI" w:eastAsia="Times New Roman" w:hAnsi="Segoe UI" w:cs="Segoe UI"/>
          <w:color w:val="111111"/>
          <w:sz w:val="21"/>
          <w:szCs w:val="21"/>
        </w:rPr>
        <w:t>: This uses the "</w:t>
      </w:r>
      <w:r w:rsidRPr="007D3A7D">
        <w:rPr>
          <w:rFonts w:ascii="Consolas" w:eastAsia="Times New Roman" w:hAnsi="Consolas" w:cs="Consolas"/>
          <w:color w:val="990000"/>
        </w:rPr>
        <w:t>name</w:t>
      </w:r>
      <w:r w:rsidRPr="007D3A7D">
        <w:rPr>
          <w:rFonts w:ascii="Segoe UI" w:eastAsia="Times New Roman" w:hAnsi="Segoe UI" w:cs="Segoe UI"/>
          <w:color w:val="111111"/>
          <w:sz w:val="21"/>
          <w:szCs w:val="21"/>
        </w:rPr>
        <w:t>" attribute of the element to locate it.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lastRenderedPageBreak/>
        <w:t>9) What are the ways of making comments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i/>
          <w:iCs/>
          <w:color w:val="008000"/>
          <w:sz w:val="18"/>
        </w:rPr>
        <w:t>// is used for line comments</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7D3A7D">
        <w:rPr>
          <w:rFonts w:ascii="Consolas" w:eastAsia="Times New Roman" w:hAnsi="Consolas" w:cs="Consolas"/>
          <w:color w:val="000000"/>
          <w:sz w:val="18"/>
          <w:szCs w:val="18"/>
        </w:rPr>
        <w:t>ex:-</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x=</w:t>
      </w:r>
      <w:r w:rsidRPr="007D3A7D">
        <w:rPr>
          <w:rFonts w:ascii="Consolas" w:eastAsia="Times New Roman" w:hAnsi="Consolas" w:cs="Consolas"/>
          <w:color w:val="000080"/>
          <w:sz w:val="18"/>
        </w:rPr>
        <w:t>10</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//comment text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i/>
          <w:iCs/>
          <w:color w:val="008000"/>
          <w:sz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i/>
          <w:iCs/>
          <w:color w:val="008000"/>
          <w:sz w:val="18"/>
        </w:rPr>
        <w:t>*</w:t>
      </w:r>
      <w:proofErr w:type="gramStart"/>
      <w:r w:rsidRPr="007D3A7D">
        <w:rPr>
          <w:rFonts w:ascii="Consolas" w:eastAsia="Times New Roman" w:hAnsi="Consolas" w:cs="Consolas"/>
          <w:i/>
          <w:iCs/>
          <w:color w:val="008000"/>
          <w:sz w:val="18"/>
        </w:rPr>
        <w:t>/</w:t>
      </w:r>
      <w:r w:rsidRPr="007D3A7D">
        <w:rPr>
          <w:rFonts w:ascii="Consolas" w:eastAsia="Times New Roman" w:hAnsi="Consolas" w:cs="Consolas"/>
          <w:color w:val="000000"/>
          <w:sz w:val="18"/>
          <w:szCs w:val="18"/>
        </w:rPr>
        <w:t xml:space="preserve">  is</w:t>
      </w:r>
      <w:proofErr w:type="gramEnd"/>
      <w:r w:rsidRPr="007D3A7D">
        <w:rPr>
          <w:rFonts w:ascii="Consolas" w:eastAsia="Times New Roman" w:hAnsi="Consolas" w:cs="Consolas"/>
          <w:color w:val="000000"/>
          <w:sz w:val="18"/>
          <w:szCs w:val="18"/>
        </w:rPr>
        <w:t xml:space="preserve"> used </w:t>
      </w:r>
      <w:r w:rsidRPr="007D3A7D">
        <w:rPr>
          <w:rFonts w:ascii="Consolas" w:eastAsia="Times New Roman" w:hAnsi="Consolas" w:cs="Consolas"/>
          <w:color w:val="0000FF"/>
          <w:sz w:val="18"/>
        </w:rPr>
        <w:t>for</w:t>
      </w:r>
      <w:r w:rsidRPr="007D3A7D">
        <w:rPr>
          <w:rFonts w:ascii="Consolas" w:eastAsia="Times New Roman" w:hAnsi="Consolas" w:cs="Consolas"/>
          <w:color w:val="000000"/>
          <w:sz w:val="18"/>
          <w:szCs w:val="18"/>
        </w:rPr>
        <w:t xml:space="preserve"> block comments</w:t>
      </w:r>
    </w:p>
    <w:p w:rsidR="007D3A7D" w:rsidRPr="007D3A7D" w:rsidRDefault="007D3A7D" w:rsidP="007D3A7D">
      <w:pPr>
        <w:spacing w:after="0" w:line="240" w:lineRule="auto"/>
        <w:rPr>
          <w:rFonts w:ascii="Times New Roman" w:eastAsia="Times New Roman" w:hAnsi="Times New Roman" w:cs="Times New Roman"/>
          <w:sz w:val="24"/>
          <w:szCs w:val="24"/>
        </w:rPr>
      </w:pPr>
      <w:proofErr w:type="gramStart"/>
      <w:r w:rsidRPr="007D3A7D">
        <w:rPr>
          <w:rFonts w:ascii="Segoe UI" w:eastAsia="Times New Roman" w:hAnsi="Segoe UI" w:cs="Segoe UI"/>
          <w:color w:val="111111"/>
          <w:sz w:val="21"/>
          <w:szCs w:val="21"/>
          <w:shd w:val="clear" w:color="auto" w:fill="FFFFFF"/>
        </w:rPr>
        <w:t>ex:-</w:t>
      </w:r>
      <w:proofErr w:type="gramEnd"/>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x= </w:t>
      </w:r>
      <w:r w:rsidRPr="007D3A7D">
        <w:rPr>
          <w:rFonts w:ascii="Consolas" w:eastAsia="Times New Roman" w:hAnsi="Consolas" w:cs="Consolas"/>
          <w:color w:val="000080"/>
          <w:sz w:val="18"/>
        </w:rPr>
        <w:t>10</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this is</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i/>
          <w:iCs/>
          <w:color w:val="008000"/>
          <w:sz w:val="18"/>
        </w:rPr>
        <w:t xml:space="preserve">block comment </w:t>
      </w:r>
      <w:proofErr w:type="gramStart"/>
      <w:r w:rsidRPr="007D3A7D">
        <w:rPr>
          <w:rFonts w:ascii="Consolas" w:eastAsia="Times New Roman" w:hAnsi="Consolas" w:cs="Consolas"/>
          <w:i/>
          <w:iCs/>
          <w:color w:val="008000"/>
          <w:sz w:val="18"/>
        </w:rPr>
        <w:t>example.*</w:t>
      </w:r>
      <w:proofErr w:type="gramEnd"/>
      <w:r w:rsidRPr="007D3A7D">
        <w:rPr>
          <w:rFonts w:ascii="Consolas" w:eastAsia="Times New Roman" w:hAnsi="Consolas" w:cs="Consolas"/>
          <w:i/>
          <w:iCs/>
          <w:color w:val="008000"/>
          <w:sz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10) How will you get the </w:t>
      </w:r>
      <w:r w:rsidRPr="007D3A7D">
        <w:rPr>
          <w:rFonts w:ascii="Consolas" w:eastAsia="Times New Roman" w:hAnsi="Consolas" w:cs="Consolas"/>
          <w:color w:val="990000"/>
        </w:rPr>
        <w:t>Checkbox </w:t>
      </w:r>
      <w:r w:rsidRPr="007D3A7D">
        <w:rPr>
          <w:rFonts w:ascii="Segoe UI" w:eastAsia="Times New Roman" w:hAnsi="Segoe UI" w:cs="Segoe UI"/>
          <w:b/>
          <w:bCs/>
          <w:color w:val="111111"/>
          <w:sz w:val="21"/>
        </w:rPr>
        <w:t>status whether it is checked or not?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status = </w:t>
      </w:r>
      <w:proofErr w:type="spellStart"/>
      <w:proofErr w:type="gramStart"/>
      <w:r w:rsidRPr="007D3A7D">
        <w:rPr>
          <w:rFonts w:ascii="Consolas" w:eastAsia="Times New Roman" w:hAnsi="Consolas" w:cs="Consolas"/>
          <w:color w:val="000000"/>
          <w:sz w:val="18"/>
          <w:szCs w:val="18"/>
        </w:rPr>
        <w:t>document.getElementById</w:t>
      </w:r>
      <w:proofErr w:type="spellEnd"/>
      <w:proofErr w:type="gramEnd"/>
      <w:r w:rsidRPr="007D3A7D">
        <w:rPr>
          <w:rFonts w:ascii="Consolas" w:eastAsia="Times New Roman" w:hAnsi="Consolas" w:cs="Consolas"/>
          <w:color w:val="000000"/>
          <w:sz w:val="18"/>
          <w:szCs w:val="18"/>
        </w:rPr>
        <w:t>(</w:t>
      </w:r>
      <w:r w:rsidRPr="007D3A7D">
        <w:rPr>
          <w:rFonts w:ascii="Consolas" w:eastAsia="Times New Roman" w:hAnsi="Consolas" w:cs="Consolas"/>
          <w:color w:val="800080"/>
          <w:sz w:val="18"/>
        </w:rPr>
        <w:t>'checkbox1'</w:t>
      </w:r>
      <w:r w:rsidRPr="007D3A7D">
        <w:rPr>
          <w:rFonts w:ascii="Consolas" w:eastAsia="Times New Roman" w:hAnsi="Consolas" w:cs="Consolas"/>
          <w:color w:val="000000"/>
          <w:sz w:val="18"/>
          <w:szCs w:val="18"/>
        </w:rPr>
        <w:t xml:space="preserve">).checked;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alert(status); </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will return</w:t>
      </w:r>
      <w:r w:rsidRPr="007D3A7D">
        <w:rPr>
          <w:rFonts w:ascii="Segoe UI" w:eastAsia="Times New Roman" w:hAnsi="Segoe UI" w:cs="Segoe UI"/>
          <w:color w:val="111111"/>
          <w:sz w:val="21"/>
        </w:rPr>
        <w:t> </w:t>
      </w:r>
      <w:r w:rsidRPr="007D3A7D">
        <w:rPr>
          <w:rFonts w:ascii="Consolas" w:eastAsia="Times New Roman" w:hAnsi="Consolas" w:cs="Consolas"/>
          <w:color w:val="990000"/>
        </w:rPr>
        <w:t>true </w:t>
      </w:r>
      <w:r w:rsidRPr="007D3A7D">
        <w:rPr>
          <w:rFonts w:ascii="Segoe UI" w:eastAsia="Times New Roman" w:hAnsi="Segoe UI" w:cs="Segoe UI"/>
          <w:color w:val="111111"/>
          <w:sz w:val="21"/>
          <w:szCs w:val="21"/>
        </w:rPr>
        <w:t>or</w:t>
      </w:r>
      <w:r w:rsidRPr="007D3A7D">
        <w:rPr>
          <w:rFonts w:ascii="Segoe UI" w:eastAsia="Times New Roman" w:hAnsi="Segoe UI" w:cs="Segoe UI"/>
          <w:color w:val="111111"/>
          <w:sz w:val="21"/>
        </w:rPr>
        <w:t> </w:t>
      </w:r>
      <w:r w:rsidRPr="007D3A7D">
        <w:rPr>
          <w:rFonts w:ascii="Consolas" w:eastAsia="Times New Roman" w:hAnsi="Consolas" w:cs="Consolas"/>
          <w:color w:val="990000"/>
        </w:rPr>
        <w:t>false</w:t>
      </w:r>
      <w:r w:rsidRPr="007D3A7D">
        <w:rPr>
          <w:rFonts w:ascii="Segoe UI" w:eastAsia="Times New Roman" w:hAnsi="Segoe UI" w:cs="Segoe UI"/>
          <w:color w:val="111111"/>
          <w:sz w:val="21"/>
          <w:szCs w:val="21"/>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11) How to create arrays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proofErr w:type="spellStart"/>
      <w:proofErr w:type="gramStart"/>
      <w:r w:rsidRPr="007D3A7D">
        <w:rPr>
          <w:rFonts w:ascii="Segoe UI" w:eastAsia="Times New Roman" w:hAnsi="Segoe UI" w:cs="Segoe UI"/>
          <w:color w:val="111111"/>
          <w:sz w:val="21"/>
          <w:szCs w:val="21"/>
        </w:rPr>
        <w:t>Ans:There</w:t>
      </w:r>
      <w:proofErr w:type="spellEnd"/>
      <w:proofErr w:type="gramEnd"/>
      <w:r w:rsidRPr="007D3A7D">
        <w:rPr>
          <w:rFonts w:ascii="Segoe UI" w:eastAsia="Times New Roman" w:hAnsi="Segoe UI" w:cs="Segoe UI"/>
          <w:color w:val="111111"/>
          <w:sz w:val="21"/>
          <w:szCs w:val="21"/>
        </w:rPr>
        <w:t xml:space="preserve"> are two ways to create array in JavaScript like other languages:</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a) The first way to create array</w:t>
      </w:r>
      <w:r w:rsidRPr="007D3A7D">
        <w:rPr>
          <w:rFonts w:ascii="Segoe UI" w:eastAsia="Times New Roman" w:hAnsi="Segoe UI" w:cs="Segoe UI"/>
          <w:color w:val="111111"/>
          <w:sz w:val="21"/>
          <w:szCs w:val="21"/>
        </w:rPr>
        <w:br/>
        <w:t>Declare Array:</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names = </w:t>
      </w:r>
      <w:r w:rsidRPr="007D3A7D">
        <w:rPr>
          <w:rFonts w:ascii="Consolas" w:eastAsia="Times New Roman" w:hAnsi="Consolas" w:cs="Consolas"/>
          <w:color w:val="0000FF"/>
          <w:sz w:val="18"/>
        </w:rPr>
        <w:t>new</w:t>
      </w:r>
      <w:r w:rsidRPr="007D3A7D">
        <w:rPr>
          <w:rFonts w:ascii="Consolas" w:eastAsia="Times New Roman" w:hAnsi="Consolas" w:cs="Consolas"/>
          <w:color w:val="000000"/>
          <w:sz w:val="18"/>
          <w:szCs w:val="18"/>
        </w:rPr>
        <w:t xml:space="preserve"> </w:t>
      </w:r>
      <w:r w:rsidR="008C0E88" w:rsidRPr="007D3A7D">
        <w:rPr>
          <w:rFonts w:ascii="Consolas" w:eastAsia="Times New Roman" w:hAnsi="Consolas" w:cs="Consolas"/>
          <w:color w:val="000000"/>
          <w:sz w:val="18"/>
          <w:szCs w:val="18"/>
        </w:rPr>
        <w:t>Array (</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Add Elements </w:t>
      </w:r>
      <w:r w:rsidRPr="007D3A7D">
        <w:rPr>
          <w:rFonts w:ascii="Consolas" w:eastAsia="Times New Roman" w:hAnsi="Consolas" w:cs="Consolas"/>
          <w:color w:val="0000FF"/>
          <w:sz w:val="18"/>
        </w:rPr>
        <w:t>in</w:t>
      </w:r>
      <w:r w:rsidRPr="007D3A7D">
        <w:rPr>
          <w:rFonts w:ascii="Consolas" w:eastAsia="Times New Roman" w:hAnsi="Consolas" w:cs="Consolas"/>
          <w:color w:val="000000"/>
          <w:sz w:val="18"/>
          <w:szCs w:val="18"/>
        </w:rPr>
        <w:t xml:space="preserve"> Array:-</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names[</w:t>
      </w:r>
      <w:proofErr w:type="gramEnd"/>
      <w:r w:rsidRPr="007D3A7D">
        <w:rPr>
          <w:rFonts w:ascii="Consolas" w:eastAsia="Times New Roman" w:hAnsi="Consolas" w:cs="Consolas"/>
          <w:color w:val="000080"/>
          <w:sz w:val="18"/>
        </w:rPr>
        <w:t>0</w:t>
      </w:r>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800080"/>
          <w:sz w:val="18"/>
        </w:rPr>
        <w:t>"Vikas"</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names[</w:t>
      </w:r>
      <w:proofErr w:type="gramEnd"/>
      <w:r w:rsidRPr="007D3A7D">
        <w:rPr>
          <w:rFonts w:ascii="Consolas" w:eastAsia="Times New Roman" w:hAnsi="Consolas" w:cs="Consolas"/>
          <w:color w:val="000080"/>
          <w:sz w:val="18"/>
        </w:rPr>
        <w:t>1</w:t>
      </w:r>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800080"/>
          <w:sz w:val="18"/>
        </w:rPr>
        <w:t>"Ashish"</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names[</w:t>
      </w:r>
      <w:proofErr w:type="gramEnd"/>
      <w:r w:rsidRPr="007D3A7D">
        <w:rPr>
          <w:rFonts w:ascii="Consolas" w:eastAsia="Times New Roman" w:hAnsi="Consolas" w:cs="Consolas"/>
          <w:color w:val="000080"/>
          <w:sz w:val="18"/>
        </w:rPr>
        <w:t>2</w:t>
      </w:r>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800080"/>
          <w:sz w:val="18"/>
        </w:rPr>
        <w:t>"Nikhil"</w:t>
      </w:r>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b) This is the second way:</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names = </w:t>
      </w:r>
      <w:r w:rsidRPr="007D3A7D">
        <w:rPr>
          <w:rFonts w:ascii="Consolas" w:eastAsia="Times New Roman" w:hAnsi="Consolas" w:cs="Consolas"/>
          <w:color w:val="0000FF"/>
          <w:sz w:val="18"/>
        </w:rPr>
        <w:t>new</w:t>
      </w:r>
      <w:r w:rsidRPr="007D3A7D">
        <w:rPr>
          <w:rFonts w:ascii="Consolas" w:eastAsia="Times New Roman" w:hAnsi="Consolas" w:cs="Consolas"/>
          <w:color w:val="000000"/>
          <w:sz w:val="18"/>
          <w:szCs w:val="18"/>
        </w:rPr>
        <w:t xml:space="preserve"> </w:t>
      </w:r>
      <w:r w:rsidR="008C0E88" w:rsidRPr="007D3A7D">
        <w:rPr>
          <w:rFonts w:ascii="Consolas" w:eastAsia="Times New Roman" w:hAnsi="Consolas" w:cs="Consolas"/>
          <w:color w:val="000000"/>
          <w:sz w:val="18"/>
          <w:szCs w:val="18"/>
        </w:rPr>
        <w:t>Array (</w:t>
      </w:r>
      <w:r w:rsidRPr="007D3A7D">
        <w:rPr>
          <w:rFonts w:ascii="Consolas" w:eastAsia="Times New Roman" w:hAnsi="Consolas" w:cs="Consolas"/>
          <w:color w:val="800080"/>
          <w:sz w:val="18"/>
        </w:rPr>
        <w:t>"Vikas"</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"Ashish"</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"Nikhil"</w:t>
      </w:r>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12) If an array with name as "names" contain three elements, then how will you print the third element of this array?</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Print third array element</w:t>
      </w:r>
      <w:r w:rsidRPr="007D3A7D">
        <w:rPr>
          <w:rFonts w:ascii="Segoe UI" w:eastAsia="Times New Roman" w:hAnsi="Segoe UI" w:cs="Segoe UI"/>
          <w:color w:val="111111"/>
          <w:sz w:val="21"/>
        </w:rPr>
        <w:t> </w:t>
      </w:r>
      <w:proofErr w:type="spellStart"/>
      <w:proofErr w:type="gramStart"/>
      <w:r w:rsidRPr="007D3A7D">
        <w:rPr>
          <w:rFonts w:ascii="Consolas" w:eastAsia="Times New Roman" w:hAnsi="Consolas" w:cs="Consolas"/>
          <w:color w:val="990000"/>
        </w:rPr>
        <w:t>document.write</w:t>
      </w:r>
      <w:proofErr w:type="spellEnd"/>
      <w:proofErr w:type="gramEnd"/>
      <w:r w:rsidRPr="007D3A7D">
        <w:rPr>
          <w:rFonts w:ascii="Consolas" w:eastAsia="Times New Roman" w:hAnsi="Consolas" w:cs="Consolas"/>
          <w:color w:val="990000"/>
        </w:rPr>
        <w:t>(names[2]);</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Note:- Array index starts with</w:t>
      </w:r>
      <w:r w:rsidRPr="007D3A7D">
        <w:rPr>
          <w:rFonts w:ascii="Segoe UI" w:eastAsia="Times New Roman" w:hAnsi="Segoe UI" w:cs="Segoe UI"/>
          <w:color w:val="111111"/>
          <w:sz w:val="21"/>
        </w:rPr>
        <w:t> </w:t>
      </w:r>
      <w:r w:rsidRPr="007D3A7D">
        <w:rPr>
          <w:rFonts w:ascii="Consolas" w:eastAsia="Times New Roman" w:hAnsi="Consolas" w:cs="Consolas"/>
          <w:color w:val="990000"/>
        </w:rPr>
        <w:t>0</w:t>
      </w:r>
      <w:r w:rsidRPr="007D3A7D">
        <w:rPr>
          <w:rFonts w:ascii="Segoe UI" w:eastAsia="Times New Roman" w:hAnsi="Segoe UI" w:cs="Segoe UI"/>
          <w:color w:val="111111"/>
          <w:sz w:val="21"/>
          <w:szCs w:val="21"/>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lastRenderedPageBreak/>
        <w:t>13) How do you submit a form using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r>
      <w:proofErr w:type="spellStart"/>
      <w:proofErr w:type="gramStart"/>
      <w:r w:rsidRPr="007D3A7D">
        <w:rPr>
          <w:rFonts w:ascii="Segoe UI" w:eastAsia="Times New Roman" w:hAnsi="Segoe UI" w:cs="Segoe UI"/>
          <w:color w:val="111111"/>
          <w:sz w:val="21"/>
          <w:szCs w:val="21"/>
        </w:rPr>
        <w:t>Ans:Use</w:t>
      </w:r>
      <w:proofErr w:type="spellEnd"/>
      <w:proofErr w:type="gramEnd"/>
      <w:r w:rsidRPr="007D3A7D">
        <w:rPr>
          <w:rFonts w:ascii="Segoe UI" w:eastAsia="Times New Roman" w:hAnsi="Segoe UI" w:cs="Segoe UI"/>
          <w:color w:val="111111"/>
          <w:sz w:val="21"/>
        </w:rPr>
        <w:t> </w:t>
      </w:r>
      <w:proofErr w:type="spellStart"/>
      <w:r w:rsidRPr="007D3A7D">
        <w:rPr>
          <w:rFonts w:ascii="Consolas" w:eastAsia="Times New Roman" w:hAnsi="Consolas" w:cs="Consolas"/>
          <w:color w:val="990000"/>
        </w:rPr>
        <w:t>document.forms</w:t>
      </w:r>
      <w:proofErr w:type="spellEnd"/>
      <w:r w:rsidRPr="007D3A7D">
        <w:rPr>
          <w:rFonts w:ascii="Consolas" w:eastAsia="Times New Roman" w:hAnsi="Consolas" w:cs="Consolas"/>
          <w:color w:val="990000"/>
        </w:rPr>
        <w:t>[0].submit();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 xml:space="preserve">14) What does </w:t>
      </w:r>
      <w:proofErr w:type="spellStart"/>
      <w:r w:rsidRPr="007D3A7D">
        <w:rPr>
          <w:rFonts w:ascii="Segoe UI" w:eastAsia="Times New Roman" w:hAnsi="Segoe UI" w:cs="Segoe UI"/>
          <w:b/>
          <w:bCs/>
          <w:color w:val="111111"/>
          <w:sz w:val="21"/>
        </w:rPr>
        <w:t>isNaN</w:t>
      </w:r>
      <w:proofErr w:type="spellEnd"/>
      <w:r w:rsidRPr="007D3A7D">
        <w:rPr>
          <w:rFonts w:ascii="Segoe UI" w:eastAsia="Times New Roman" w:hAnsi="Segoe UI" w:cs="Segoe UI"/>
          <w:b/>
          <w:bCs/>
          <w:color w:val="111111"/>
          <w:sz w:val="21"/>
        </w:rPr>
        <w:t xml:space="preserve"> function do?</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It returns</w:t>
      </w:r>
      <w:r w:rsidRPr="007D3A7D">
        <w:rPr>
          <w:rFonts w:ascii="Segoe UI" w:eastAsia="Times New Roman" w:hAnsi="Segoe UI" w:cs="Segoe UI"/>
          <w:color w:val="111111"/>
          <w:sz w:val="21"/>
        </w:rPr>
        <w:t> </w:t>
      </w:r>
      <w:r w:rsidRPr="007D3A7D">
        <w:rPr>
          <w:rFonts w:ascii="Consolas" w:eastAsia="Times New Roman" w:hAnsi="Consolas" w:cs="Consolas"/>
          <w:color w:val="990000"/>
        </w:rPr>
        <w:t>true </w:t>
      </w:r>
      <w:r w:rsidRPr="007D3A7D">
        <w:rPr>
          <w:rFonts w:ascii="Segoe UI" w:eastAsia="Times New Roman" w:hAnsi="Segoe UI" w:cs="Segoe UI"/>
          <w:color w:val="111111"/>
          <w:sz w:val="21"/>
          <w:szCs w:val="21"/>
        </w:rPr>
        <w:t>if the argument is not a number.</w:t>
      </w:r>
      <w:r w:rsidRPr="007D3A7D">
        <w:rPr>
          <w:rFonts w:ascii="Segoe UI" w:eastAsia="Times New Roman" w:hAnsi="Segoe UI" w:cs="Segoe UI"/>
          <w:color w:val="111111"/>
          <w:sz w:val="21"/>
          <w:szCs w:val="21"/>
        </w:rPr>
        <w:br/>
        <w:t>Example:</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document.write</w:t>
      </w:r>
      <w:proofErr w:type="spellEnd"/>
      <w:proofErr w:type="gram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isNaN</w:t>
      </w:r>
      <w:proofErr w:type="spellEnd"/>
      <w:r w:rsidRPr="007D3A7D">
        <w:rPr>
          <w:rFonts w:ascii="Consolas" w:eastAsia="Times New Roman" w:hAnsi="Consolas" w:cs="Consolas"/>
          <w:color w:val="000000"/>
          <w:sz w:val="18"/>
          <w:szCs w:val="18"/>
        </w:rPr>
        <w:t>(</w:t>
      </w:r>
      <w:r w:rsidRPr="007D3A7D">
        <w:rPr>
          <w:rFonts w:ascii="Consolas" w:eastAsia="Times New Roman" w:hAnsi="Consolas" w:cs="Consolas"/>
          <w:color w:val="800080"/>
          <w:sz w:val="18"/>
        </w:rPr>
        <w:t>"Hello"</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"&lt;</w:t>
      </w:r>
      <w:proofErr w:type="spellStart"/>
      <w:r w:rsidRPr="007D3A7D">
        <w:rPr>
          <w:rFonts w:ascii="Consolas" w:eastAsia="Times New Roman" w:hAnsi="Consolas" w:cs="Consolas"/>
          <w:color w:val="800080"/>
          <w:sz w:val="18"/>
        </w:rPr>
        <w:t>br</w:t>
      </w:r>
      <w:proofErr w:type="spellEnd"/>
      <w:r w:rsidRPr="007D3A7D">
        <w:rPr>
          <w:rFonts w:ascii="Consolas" w:eastAsia="Times New Roman" w:hAnsi="Consolas" w:cs="Consolas"/>
          <w:color w:val="800080"/>
          <w:sz w:val="18"/>
        </w:rPr>
        <w:t>&gt;"</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document.write</w:t>
      </w:r>
      <w:proofErr w:type="spellEnd"/>
      <w:proofErr w:type="gram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isNaN</w:t>
      </w:r>
      <w:proofErr w:type="spellEnd"/>
      <w:r w:rsidRPr="007D3A7D">
        <w:rPr>
          <w:rFonts w:ascii="Consolas" w:eastAsia="Times New Roman" w:hAnsi="Consolas" w:cs="Consolas"/>
          <w:color w:val="000000"/>
          <w:sz w:val="18"/>
          <w:szCs w:val="18"/>
        </w:rPr>
        <w:t>(</w:t>
      </w:r>
      <w:r w:rsidRPr="007D3A7D">
        <w:rPr>
          <w:rFonts w:ascii="Consolas" w:eastAsia="Times New Roman" w:hAnsi="Consolas" w:cs="Consolas"/>
          <w:color w:val="800080"/>
          <w:sz w:val="18"/>
        </w:rPr>
        <w:t>"2013/06/23"</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"&lt;</w:t>
      </w:r>
      <w:proofErr w:type="spellStart"/>
      <w:r w:rsidRPr="007D3A7D">
        <w:rPr>
          <w:rFonts w:ascii="Consolas" w:eastAsia="Times New Roman" w:hAnsi="Consolas" w:cs="Consolas"/>
          <w:color w:val="800080"/>
          <w:sz w:val="18"/>
        </w:rPr>
        <w:t>br</w:t>
      </w:r>
      <w:proofErr w:type="spellEnd"/>
      <w:r w:rsidRPr="007D3A7D">
        <w:rPr>
          <w:rFonts w:ascii="Consolas" w:eastAsia="Times New Roman" w:hAnsi="Consolas" w:cs="Consolas"/>
          <w:color w:val="800080"/>
          <w:sz w:val="18"/>
        </w:rPr>
        <w:t>&gt;"</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document.write</w:t>
      </w:r>
      <w:proofErr w:type="spellEnd"/>
      <w:proofErr w:type="gram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isNaN</w:t>
      </w:r>
      <w:proofErr w:type="spellEnd"/>
      <w:r w:rsidRPr="007D3A7D">
        <w:rPr>
          <w:rFonts w:ascii="Consolas" w:eastAsia="Times New Roman" w:hAnsi="Consolas" w:cs="Consolas"/>
          <w:color w:val="000000"/>
          <w:sz w:val="18"/>
          <w:szCs w:val="18"/>
        </w:rPr>
        <w:t>(</w:t>
      </w:r>
      <w:r w:rsidRPr="007D3A7D">
        <w:rPr>
          <w:rFonts w:ascii="Consolas" w:eastAsia="Times New Roman" w:hAnsi="Consolas" w:cs="Consolas"/>
          <w:color w:val="000080"/>
          <w:sz w:val="18"/>
        </w:rPr>
        <w:t>123</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"&lt;</w:t>
      </w:r>
      <w:proofErr w:type="spellStart"/>
      <w:r w:rsidRPr="007D3A7D">
        <w:rPr>
          <w:rFonts w:ascii="Consolas" w:eastAsia="Times New Roman" w:hAnsi="Consolas" w:cs="Consolas"/>
          <w:color w:val="800080"/>
          <w:sz w:val="18"/>
        </w:rPr>
        <w:t>br</w:t>
      </w:r>
      <w:proofErr w:type="spellEnd"/>
      <w:r w:rsidRPr="007D3A7D">
        <w:rPr>
          <w:rFonts w:ascii="Consolas" w:eastAsia="Times New Roman" w:hAnsi="Consolas" w:cs="Consolas"/>
          <w:color w:val="800080"/>
          <w:sz w:val="18"/>
        </w:rPr>
        <w:t>&gt;"</w:t>
      </w:r>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The output will be: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true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true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false</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15) What is the use of Math Object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The math object provides you properties and methods for mathematical constants and functions.</w:t>
      </w:r>
      <w:r w:rsidRPr="007D3A7D">
        <w:rPr>
          <w:rFonts w:ascii="Segoe UI" w:eastAsia="Times New Roman" w:hAnsi="Segoe UI" w:cs="Segoe UI"/>
          <w:color w:val="111111"/>
          <w:sz w:val="21"/>
          <w:szCs w:val="21"/>
        </w:rPr>
        <w:br/>
      </w:r>
      <w:proofErr w:type="gramStart"/>
      <w:r w:rsidRPr="007D3A7D">
        <w:rPr>
          <w:rFonts w:ascii="Segoe UI" w:eastAsia="Times New Roman" w:hAnsi="Segoe UI" w:cs="Segoe UI"/>
          <w:color w:val="111111"/>
          <w:sz w:val="21"/>
          <w:szCs w:val="21"/>
        </w:rPr>
        <w:t>ex:-</w:t>
      </w:r>
      <w:proofErr w:type="gramEnd"/>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x = </w:t>
      </w:r>
      <w:proofErr w:type="spellStart"/>
      <w:r w:rsidRPr="007D3A7D">
        <w:rPr>
          <w:rFonts w:ascii="Consolas" w:eastAsia="Times New Roman" w:hAnsi="Consolas" w:cs="Consolas"/>
          <w:color w:val="000000"/>
          <w:sz w:val="18"/>
          <w:szCs w:val="18"/>
        </w:rPr>
        <w:t>Math.PI</w:t>
      </w:r>
      <w:proofErr w:type="spell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Returns PI</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y = </w:t>
      </w:r>
      <w:proofErr w:type="spellStart"/>
      <w:r w:rsidRPr="007D3A7D">
        <w:rPr>
          <w:rFonts w:ascii="Consolas" w:eastAsia="Times New Roman" w:hAnsi="Consolas" w:cs="Consolas"/>
          <w:color w:val="000000"/>
          <w:sz w:val="18"/>
          <w:szCs w:val="18"/>
        </w:rPr>
        <w:t>Math.sqrt</w:t>
      </w:r>
      <w:proofErr w:type="spellEnd"/>
      <w:r w:rsidRPr="007D3A7D">
        <w:rPr>
          <w:rFonts w:ascii="Consolas" w:eastAsia="Times New Roman" w:hAnsi="Consolas" w:cs="Consolas"/>
          <w:color w:val="000000"/>
          <w:sz w:val="18"/>
          <w:szCs w:val="18"/>
        </w:rPr>
        <w:t>(</w:t>
      </w:r>
      <w:r w:rsidRPr="007D3A7D">
        <w:rPr>
          <w:rFonts w:ascii="Consolas" w:eastAsia="Times New Roman" w:hAnsi="Consolas" w:cs="Consolas"/>
          <w:color w:val="000080"/>
          <w:sz w:val="18"/>
        </w:rPr>
        <w:t>16</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Returns the square root of 16</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z = </w:t>
      </w:r>
      <w:proofErr w:type="spellStart"/>
      <w:proofErr w:type="gramStart"/>
      <w:r w:rsidRPr="007D3A7D">
        <w:rPr>
          <w:rFonts w:ascii="Consolas" w:eastAsia="Times New Roman" w:hAnsi="Consolas" w:cs="Consolas"/>
          <w:color w:val="000000"/>
          <w:sz w:val="18"/>
          <w:szCs w:val="18"/>
        </w:rPr>
        <w:t>Math.sin</w:t>
      </w:r>
      <w:proofErr w:type="spellEnd"/>
      <w:r w:rsidRPr="007D3A7D">
        <w:rPr>
          <w:rFonts w:ascii="Consolas" w:eastAsia="Times New Roman" w:hAnsi="Consolas" w:cs="Consolas"/>
          <w:color w:val="000000"/>
          <w:sz w:val="18"/>
          <w:szCs w:val="18"/>
        </w:rPr>
        <w:t>(</w:t>
      </w:r>
      <w:proofErr w:type="gramEnd"/>
      <w:r w:rsidRPr="007D3A7D">
        <w:rPr>
          <w:rFonts w:ascii="Consolas" w:eastAsia="Times New Roman" w:hAnsi="Consolas" w:cs="Consolas"/>
          <w:color w:val="000080"/>
          <w:sz w:val="18"/>
        </w:rPr>
        <w:t>90</w:t>
      </w:r>
      <w:r w:rsidRPr="007D3A7D">
        <w:rPr>
          <w:rFonts w:ascii="Consolas" w:eastAsia="Times New Roman" w:hAnsi="Consolas" w:cs="Consolas"/>
          <w:color w:val="000000"/>
          <w:sz w:val="18"/>
          <w:szCs w:val="18"/>
        </w:rPr>
        <w:t xml:space="preserve">);    Returns the sine of </w:t>
      </w:r>
      <w:r w:rsidRPr="007D3A7D">
        <w:rPr>
          <w:rFonts w:ascii="Consolas" w:eastAsia="Times New Roman" w:hAnsi="Consolas" w:cs="Consolas"/>
          <w:color w:val="000080"/>
          <w:sz w:val="18"/>
        </w:rPr>
        <w:t>90</w:t>
      </w:r>
    </w:p>
    <w:p w:rsidR="007D3A7D" w:rsidRPr="007D3A7D" w:rsidRDefault="007D3A7D" w:rsidP="007D3A7D">
      <w:pPr>
        <w:shd w:val="clear" w:color="auto" w:fill="FFFFFF"/>
        <w:spacing w:beforeAutospacing="1" w:after="240"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16) What do you understand by this keyword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In JavaScript the</w:t>
      </w:r>
      <w:r w:rsidRPr="007D3A7D">
        <w:rPr>
          <w:rFonts w:ascii="Segoe UI" w:eastAsia="Times New Roman" w:hAnsi="Segoe UI" w:cs="Segoe UI"/>
          <w:color w:val="111111"/>
          <w:sz w:val="21"/>
        </w:rPr>
        <w:t> </w:t>
      </w:r>
      <w:r w:rsidRPr="007D3A7D">
        <w:rPr>
          <w:rFonts w:ascii="Consolas" w:eastAsia="Times New Roman" w:hAnsi="Consolas" w:cs="Consolas"/>
          <w:color w:val="990000"/>
        </w:rPr>
        <w:t>this</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t>is a context-pointer and not an object pointer. It gives you the top-most context that is placed on the stack. The following gives two different results (in the browser, where by-default the</w:t>
      </w:r>
      <w:r w:rsidRPr="007D3A7D">
        <w:rPr>
          <w:rFonts w:ascii="Segoe UI" w:eastAsia="Times New Roman" w:hAnsi="Segoe UI" w:cs="Segoe UI"/>
          <w:color w:val="111111"/>
          <w:sz w:val="21"/>
        </w:rPr>
        <w:t> </w:t>
      </w:r>
      <w:r w:rsidR="008C0E88" w:rsidRPr="007D3A7D">
        <w:rPr>
          <w:rFonts w:ascii="Consolas" w:eastAsia="Times New Roman" w:hAnsi="Consolas" w:cs="Consolas"/>
          <w:color w:val="990000"/>
        </w:rPr>
        <w:t>window</w:t>
      </w:r>
      <w:r w:rsidR="00F84256">
        <w:rPr>
          <w:rFonts w:ascii="Consolas" w:eastAsia="Times New Roman" w:hAnsi="Consolas" w:cs="Consolas"/>
          <w:color w:val="990000"/>
        </w:rPr>
        <w:t xml:space="preserve"> </w:t>
      </w:r>
      <w:bookmarkStart w:id="0" w:name="_GoBack"/>
      <w:bookmarkEnd w:id="0"/>
      <w:r w:rsidR="008C0E88" w:rsidRPr="007D3A7D">
        <w:rPr>
          <w:rFonts w:ascii="Segoe UI" w:eastAsia="Times New Roman" w:hAnsi="Segoe UI" w:cs="Segoe UI"/>
          <w:color w:val="111111"/>
          <w:sz w:val="21"/>
          <w:szCs w:val="21"/>
        </w:rPr>
        <w:t>object</w:t>
      </w:r>
      <w:r w:rsidRPr="007D3A7D">
        <w:rPr>
          <w:rFonts w:ascii="Segoe UI" w:eastAsia="Times New Roman" w:hAnsi="Segoe UI" w:cs="Segoe UI"/>
          <w:color w:val="111111"/>
          <w:sz w:val="21"/>
          <w:szCs w:val="21"/>
        </w:rPr>
        <w:t xml:space="preserve"> is the 0-level context):</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obj = </w:t>
      </w:r>
      <w:proofErr w:type="gramStart"/>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outerWidth</w:t>
      </w:r>
      <w:proofErr w:type="spellEnd"/>
      <w:proofErr w:type="gram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80"/>
          <w:sz w:val="18"/>
        </w:rPr>
        <w:t>20</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function</w:t>
      </w:r>
      <w:r w:rsidRPr="007D3A7D">
        <w:rPr>
          <w:rFonts w:ascii="Consolas" w:eastAsia="Times New Roman" w:hAnsi="Consolas" w:cs="Consolas"/>
          <w:color w:val="000000"/>
          <w:sz w:val="18"/>
          <w:szCs w:val="18"/>
        </w:rPr>
        <w:t xml:space="preserve"> </w:t>
      </w:r>
      <w:proofErr w:type="gramStart"/>
      <w:r w:rsidRPr="007D3A7D">
        <w:rPr>
          <w:rFonts w:ascii="Consolas" w:eastAsia="Times New Roman" w:hAnsi="Consolas" w:cs="Consolas"/>
          <w:color w:val="000000"/>
          <w:sz w:val="18"/>
          <w:szCs w:val="18"/>
        </w:rPr>
        <w:t>say(</w:t>
      </w:r>
      <w:proofErr w:type="gramEnd"/>
      <w:r w:rsidRPr="007D3A7D">
        <w:rPr>
          <w:rFonts w:ascii="Consolas" w:eastAsia="Times New Roman" w:hAnsi="Consolas" w:cs="Consolas"/>
          <w:color w:val="000000"/>
          <w:sz w:val="18"/>
          <w:szCs w:val="18"/>
        </w:rPr>
        <w:t>)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    alert(</w:t>
      </w:r>
      <w:proofErr w:type="spellStart"/>
      <w:proofErr w:type="gramStart"/>
      <w:r w:rsidRPr="007D3A7D">
        <w:rPr>
          <w:rFonts w:ascii="Consolas" w:eastAsia="Times New Roman" w:hAnsi="Consolas" w:cs="Consolas"/>
          <w:color w:val="0000FF"/>
          <w:sz w:val="18"/>
        </w:rPr>
        <w:t>this</w:t>
      </w:r>
      <w:r w:rsidRPr="007D3A7D">
        <w:rPr>
          <w:rFonts w:ascii="Consolas" w:eastAsia="Times New Roman" w:hAnsi="Consolas" w:cs="Consolas"/>
          <w:color w:val="000000"/>
          <w:sz w:val="18"/>
          <w:szCs w:val="18"/>
        </w:rPr>
        <w:t>.outerWidth</w:t>
      </w:r>
      <w:proofErr w:type="spellEnd"/>
      <w:proofErr w:type="gram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7D3A7D">
        <w:rPr>
          <w:rFonts w:ascii="Consolas" w:eastAsia="Times New Roman" w:hAnsi="Consolas" w:cs="Consolas"/>
          <w:color w:val="000000"/>
          <w:sz w:val="18"/>
          <w:szCs w:val="18"/>
        </w:rPr>
        <w:t>say(</w:t>
      </w:r>
      <w:proofErr w:type="gramEnd"/>
      <w:r w:rsidRPr="007D3A7D">
        <w:rPr>
          <w:rFonts w:ascii="Consolas" w:eastAsia="Times New Roman" w:hAnsi="Consolas" w:cs="Consolas"/>
          <w:color w:val="000000"/>
          <w:sz w:val="18"/>
          <w:szCs w:val="18"/>
        </w:rPr>
        <w:t>);</w:t>
      </w:r>
      <w:r w:rsidRPr="007D3A7D">
        <w:rPr>
          <w:rFonts w:ascii="Consolas" w:eastAsia="Times New Roman" w:hAnsi="Consolas" w:cs="Consolas"/>
          <w:i/>
          <w:iCs/>
          <w:color w:val="008000"/>
          <w:sz w:val="18"/>
        </w:rPr>
        <w:t xml:space="preserve">//will alert </w:t>
      </w:r>
      <w:proofErr w:type="spellStart"/>
      <w:r w:rsidRPr="007D3A7D">
        <w:rPr>
          <w:rFonts w:ascii="Consolas" w:eastAsia="Times New Roman" w:hAnsi="Consolas" w:cs="Consolas"/>
          <w:i/>
          <w:iCs/>
          <w:color w:val="008000"/>
          <w:sz w:val="18"/>
        </w:rPr>
        <w:t>window.outerWidth</w:t>
      </w:r>
      <w:proofErr w:type="spellEnd"/>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7D3A7D">
        <w:rPr>
          <w:rFonts w:ascii="Consolas" w:eastAsia="Times New Roman" w:hAnsi="Consolas" w:cs="Consolas"/>
          <w:color w:val="000000"/>
          <w:sz w:val="18"/>
          <w:szCs w:val="18"/>
        </w:rPr>
        <w:t>say.apply</w:t>
      </w:r>
      <w:proofErr w:type="spellEnd"/>
      <w:proofErr w:type="gramEnd"/>
      <w:r w:rsidRPr="007D3A7D">
        <w:rPr>
          <w:rFonts w:ascii="Consolas" w:eastAsia="Times New Roman" w:hAnsi="Consolas" w:cs="Consolas"/>
          <w:color w:val="000000"/>
          <w:sz w:val="18"/>
          <w:szCs w:val="18"/>
        </w:rPr>
        <w:t>(obj);</w:t>
      </w:r>
      <w:r w:rsidRPr="007D3A7D">
        <w:rPr>
          <w:rFonts w:ascii="Consolas" w:eastAsia="Times New Roman" w:hAnsi="Consolas" w:cs="Consolas"/>
          <w:i/>
          <w:iCs/>
          <w:color w:val="008000"/>
          <w:sz w:val="18"/>
        </w:rPr>
        <w:t xml:space="preserve">//will alert </w:t>
      </w:r>
      <w:proofErr w:type="spellStart"/>
      <w:r w:rsidRPr="007D3A7D">
        <w:rPr>
          <w:rFonts w:ascii="Consolas" w:eastAsia="Times New Roman" w:hAnsi="Consolas" w:cs="Consolas"/>
          <w:i/>
          <w:iCs/>
          <w:color w:val="008000"/>
          <w:sz w:val="18"/>
        </w:rPr>
        <w:t>obj.outerWidth</w:t>
      </w:r>
      <w:proofErr w:type="spellEnd"/>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lastRenderedPageBreak/>
        <w:t>17) What does "1"+2+4 evaluate to?</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Since</w:t>
      </w:r>
      <w:r w:rsidRPr="007D3A7D">
        <w:rPr>
          <w:rFonts w:ascii="Segoe UI" w:eastAsia="Times New Roman" w:hAnsi="Segoe UI" w:cs="Segoe UI"/>
          <w:color w:val="111111"/>
          <w:sz w:val="21"/>
        </w:rPr>
        <w:t> </w:t>
      </w:r>
      <w:r w:rsidRPr="007D3A7D">
        <w:rPr>
          <w:rFonts w:ascii="Consolas" w:eastAsia="Times New Roman" w:hAnsi="Consolas" w:cs="Consolas"/>
          <w:color w:val="990000"/>
        </w:rPr>
        <w:t>1 </w:t>
      </w:r>
      <w:r w:rsidRPr="007D3A7D">
        <w:rPr>
          <w:rFonts w:ascii="Segoe UI" w:eastAsia="Times New Roman" w:hAnsi="Segoe UI" w:cs="Segoe UI"/>
          <w:color w:val="111111"/>
          <w:sz w:val="21"/>
          <w:szCs w:val="21"/>
        </w:rPr>
        <w:t>is a</w:t>
      </w:r>
      <w:r w:rsidRPr="007D3A7D">
        <w:rPr>
          <w:rFonts w:ascii="Segoe UI" w:eastAsia="Times New Roman" w:hAnsi="Segoe UI" w:cs="Segoe UI"/>
          <w:color w:val="111111"/>
          <w:sz w:val="21"/>
        </w:rPr>
        <w:t> </w:t>
      </w:r>
      <w:r w:rsidRPr="007D3A7D">
        <w:rPr>
          <w:rFonts w:ascii="Consolas" w:eastAsia="Times New Roman" w:hAnsi="Consolas" w:cs="Consolas"/>
          <w:color w:val="990000"/>
        </w:rPr>
        <w:t>string</w:t>
      </w:r>
      <w:r w:rsidRPr="007D3A7D">
        <w:rPr>
          <w:rFonts w:ascii="Segoe UI" w:eastAsia="Times New Roman" w:hAnsi="Segoe UI" w:cs="Segoe UI"/>
          <w:color w:val="111111"/>
          <w:sz w:val="21"/>
          <w:szCs w:val="21"/>
        </w:rPr>
        <w:t>, everything is a</w:t>
      </w:r>
      <w:r w:rsidRPr="007D3A7D">
        <w:rPr>
          <w:rFonts w:ascii="Segoe UI" w:eastAsia="Times New Roman" w:hAnsi="Segoe UI" w:cs="Segoe UI"/>
          <w:color w:val="111111"/>
          <w:sz w:val="21"/>
        </w:rPr>
        <w:t> </w:t>
      </w:r>
      <w:r w:rsidRPr="007D3A7D">
        <w:rPr>
          <w:rFonts w:ascii="Consolas" w:eastAsia="Times New Roman" w:hAnsi="Consolas" w:cs="Consolas"/>
          <w:color w:val="990000"/>
        </w:rPr>
        <w:t>string</w:t>
      </w:r>
      <w:r w:rsidRPr="007D3A7D">
        <w:rPr>
          <w:rFonts w:ascii="Segoe UI" w:eastAsia="Times New Roman" w:hAnsi="Segoe UI" w:cs="Segoe UI"/>
          <w:color w:val="111111"/>
          <w:sz w:val="21"/>
          <w:szCs w:val="21"/>
        </w:rPr>
        <w:t>, so the result is</w:t>
      </w:r>
      <w:r w:rsidRPr="007D3A7D">
        <w:rPr>
          <w:rFonts w:ascii="Segoe UI" w:eastAsia="Times New Roman" w:hAnsi="Segoe UI" w:cs="Segoe UI"/>
          <w:color w:val="111111"/>
          <w:sz w:val="21"/>
        </w:rPr>
        <w:t> </w:t>
      </w:r>
      <w:r w:rsidRPr="007D3A7D">
        <w:rPr>
          <w:rFonts w:ascii="Consolas" w:eastAsia="Times New Roman" w:hAnsi="Consolas" w:cs="Consolas"/>
          <w:color w:val="990000"/>
        </w:rPr>
        <w:t>124</w:t>
      </w:r>
      <w:r w:rsidRPr="007D3A7D">
        <w:rPr>
          <w:rFonts w:ascii="Segoe UI" w:eastAsia="Times New Roman" w:hAnsi="Segoe UI" w:cs="Segoe UI"/>
          <w:color w:val="111111"/>
          <w:sz w:val="21"/>
          <w:szCs w:val="21"/>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18) What does 3+4+"7" evaluate to?</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Since</w:t>
      </w:r>
      <w:r w:rsidRPr="007D3A7D">
        <w:rPr>
          <w:rFonts w:ascii="Segoe UI" w:eastAsia="Times New Roman" w:hAnsi="Segoe UI" w:cs="Segoe UI"/>
          <w:color w:val="111111"/>
          <w:sz w:val="21"/>
        </w:rPr>
        <w:t> </w:t>
      </w:r>
      <w:r w:rsidRPr="007D3A7D">
        <w:rPr>
          <w:rFonts w:ascii="Consolas" w:eastAsia="Times New Roman" w:hAnsi="Consolas" w:cs="Consolas"/>
          <w:color w:val="990000"/>
        </w:rPr>
        <w:t>3 </w:t>
      </w:r>
      <w:r w:rsidRPr="007D3A7D">
        <w:rPr>
          <w:rFonts w:ascii="Segoe UI" w:eastAsia="Times New Roman" w:hAnsi="Segoe UI" w:cs="Segoe UI"/>
          <w:color w:val="111111"/>
          <w:sz w:val="21"/>
          <w:szCs w:val="21"/>
        </w:rPr>
        <w:t>and</w:t>
      </w:r>
      <w:r w:rsidRPr="007D3A7D">
        <w:rPr>
          <w:rFonts w:ascii="Segoe UI" w:eastAsia="Times New Roman" w:hAnsi="Segoe UI" w:cs="Segoe UI"/>
          <w:color w:val="111111"/>
          <w:sz w:val="21"/>
        </w:rPr>
        <w:t> </w:t>
      </w:r>
      <w:r w:rsidRPr="007D3A7D">
        <w:rPr>
          <w:rFonts w:ascii="Consolas" w:eastAsia="Times New Roman" w:hAnsi="Consolas" w:cs="Consolas"/>
          <w:color w:val="990000"/>
        </w:rPr>
        <w:t>4 </w:t>
      </w:r>
      <w:r w:rsidRPr="007D3A7D">
        <w:rPr>
          <w:rFonts w:ascii="Segoe UI" w:eastAsia="Times New Roman" w:hAnsi="Segoe UI" w:cs="Segoe UI"/>
          <w:color w:val="111111"/>
          <w:sz w:val="21"/>
          <w:szCs w:val="21"/>
        </w:rPr>
        <w:t>are integers, this is number arithmetic, since</w:t>
      </w:r>
      <w:r w:rsidRPr="007D3A7D">
        <w:rPr>
          <w:rFonts w:ascii="Segoe UI" w:eastAsia="Times New Roman" w:hAnsi="Segoe UI" w:cs="Segoe UI"/>
          <w:color w:val="111111"/>
          <w:sz w:val="21"/>
        </w:rPr>
        <w:t> </w:t>
      </w:r>
      <w:r w:rsidRPr="007D3A7D">
        <w:rPr>
          <w:rFonts w:ascii="Consolas" w:eastAsia="Times New Roman" w:hAnsi="Consolas" w:cs="Consolas"/>
          <w:color w:val="990000"/>
        </w:rPr>
        <w:t>7 </w:t>
      </w:r>
      <w:r w:rsidRPr="007D3A7D">
        <w:rPr>
          <w:rFonts w:ascii="Segoe UI" w:eastAsia="Times New Roman" w:hAnsi="Segoe UI" w:cs="Segoe UI"/>
          <w:color w:val="111111"/>
          <w:sz w:val="21"/>
          <w:szCs w:val="21"/>
        </w:rPr>
        <w:t>is a</w:t>
      </w:r>
      <w:r w:rsidRPr="007D3A7D">
        <w:rPr>
          <w:rFonts w:ascii="Segoe UI" w:eastAsia="Times New Roman" w:hAnsi="Segoe UI" w:cs="Segoe UI"/>
          <w:color w:val="111111"/>
          <w:sz w:val="21"/>
        </w:rPr>
        <w:t> </w:t>
      </w:r>
      <w:r w:rsidRPr="007D3A7D">
        <w:rPr>
          <w:rFonts w:ascii="Consolas" w:eastAsia="Times New Roman" w:hAnsi="Consolas" w:cs="Consolas"/>
          <w:color w:val="990000"/>
        </w:rPr>
        <w:t>string</w:t>
      </w:r>
      <w:r w:rsidRPr="007D3A7D">
        <w:rPr>
          <w:rFonts w:ascii="Segoe UI" w:eastAsia="Times New Roman" w:hAnsi="Segoe UI" w:cs="Segoe UI"/>
          <w:color w:val="111111"/>
          <w:sz w:val="21"/>
          <w:szCs w:val="21"/>
        </w:rPr>
        <w:t>, it is concatenation, so</w:t>
      </w:r>
      <w:r w:rsidRPr="007D3A7D">
        <w:rPr>
          <w:rFonts w:ascii="Segoe UI" w:eastAsia="Times New Roman" w:hAnsi="Segoe UI" w:cs="Segoe UI"/>
          <w:color w:val="111111"/>
          <w:sz w:val="21"/>
        </w:rPr>
        <w:t> </w:t>
      </w:r>
      <w:r w:rsidRPr="007D3A7D">
        <w:rPr>
          <w:rFonts w:ascii="Consolas" w:eastAsia="Times New Roman" w:hAnsi="Consolas" w:cs="Consolas"/>
          <w:color w:val="990000"/>
        </w:rPr>
        <w:t>77 </w:t>
      </w:r>
      <w:r w:rsidRPr="007D3A7D">
        <w:rPr>
          <w:rFonts w:ascii="Segoe UI" w:eastAsia="Times New Roman" w:hAnsi="Segoe UI" w:cs="Segoe UI"/>
          <w:color w:val="111111"/>
          <w:sz w:val="21"/>
          <w:szCs w:val="21"/>
        </w:rPr>
        <w:t>is the result.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19) How do you change the style/class on any element using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document.getElementById</w:t>
      </w:r>
      <w:proofErr w:type="spellEnd"/>
      <w:proofErr w:type="gram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myText</w:t>
      </w:r>
      <w:proofErr w:type="spell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style.fontSize</w:t>
      </w:r>
      <w:proofErr w:type="spellEnd"/>
      <w:r w:rsidRPr="007D3A7D">
        <w:rPr>
          <w:rFonts w:ascii="Consolas" w:eastAsia="Times New Roman" w:hAnsi="Consolas" w:cs="Consolas"/>
          <w:color w:val="000000"/>
          <w:sz w:val="18"/>
          <w:szCs w:val="18"/>
        </w:rPr>
        <w:t xml:space="preserve"> = “10</w:t>
      </w:r>
      <w:r w:rsidRPr="007D3A7D">
        <w:rPr>
          <w:rFonts w:ascii="Consolas" w:eastAsia="Times New Roman" w:hAnsi="Consolas" w:cs="Consolas"/>
          <w:color w:val="800080"/>
          <w:sz w:val="18"/>
        </w:rPr>
        <w:t>";</w:t>
      </w:r>
    </w:p>
    <w:p w:rsidR="007D3A7D" w:rsidRPr="007D3A7D" w:rsidRDefault="007D3A7D" w:rsidP="007D3A7D">
      <w:pPr>
        <w:spacing w:after="0" w:line="240" w:lineRule="auto"/>
        <w:rPr>
          <w:rFonts w:ascii="Times New Roman" w:eastAsia="Times New Roman" w:hAnsi="Times New Roman" w:cs="Times New Roman"/>
          <w:sz w:val="24"/>
          <w:szCs w:val="24"/>
        </w:rPr>
      </w:pPr>
      <w:r w:rsidRPr="007D3A7D">
        <w:rPr>
          <w:rFonts w:ascii="Segoe UI" w:eastAsia="Times New Roman" w:hAnsi="Segoe UI" w:cs="Segoe UI"/>
          <w:color w:val="111111"/>
          <w:sz w:val="21"/>
          <w:szCs w:val="21"/>
          <w:shd w:val="clear" w:color="auto" w:fill="FFFFFF"/>
        </w:rPr>
        <w:t>-or-</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document.getElementById</w:t>
      </w:r>
      <w:proofErr w:type="spellEnd"/>
      <w:proofErr w:type="gram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myText</w:t>
      </w:r>
      <w:proofErr w:type="spellEnd"/>
      <w:r w:rsidRPr="007D3A7D">
        <w:rPr>
          <w:rFonts w:ascii="Consolas" w:eastAsia="Times New Roman" w:hAnsi="Consolas" w:cs="Consolas"/>
          <w:color w:val="000000"/>
          <w:sz w:val="18"/>
          <w:szCs w:val="18"/>
        </w:rPr>
        <w:t>”).</w:t>
      </w:r>
      <w:proofErr w:type="spellStart"/>
      <w:r w:rsidRPr="007D3A7D">
        <w:rPr>
          <w:rFonts w:ascii="Consolas" w:eastAsia="Times New Roman" w:hAnsi="Consolas" w:cs="Consolas"/>
          <w:color w:val="000000"/>
          <w:sz w:val="18"/>
          <w:szCs w:val="18"/>
        </w:rPr>
        <w:t>className</w:t>
      </w:r>
      <w:proofErr w:type="spellEnd"/>
      <w:r w:rsidRPr="007D3A7D">
        <w:rPr>
          <w:rFonts w:ascii="Consolas" w:eastAsia="Times New Roman" w:hAnsi="Consolas" w:cs="Consolas"/>
          <w:color w:val="000000"/>
          <w:sz w:val="18"/>
          <w:szCs w:val="18"/>
        </w:rPr>
        <w:t xml:space="preserve"> = “</w:t>
      </w:r>
      <w:proofErr w:type="spellStart"/>
      <w:r w:rsidRPr="007D3A7D">
        <w:rPr>
          <w:rFonts w:ascii="Consolas" w:eastAsia="Times New Roman" w:hAnsi="Consolas" w:cs="Consolas"/>
          <w:color w:val="000000"/>
          <w:sz w:val="18"/>
          <w:szCs w:val="18"/>
        </w:rPr>
        <w:t>anyclass</w:t>
      </w:r>
      <w:proofErr w:type="spellEnd"/>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20) Does JavaScript support foreach loop?</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JavaScript 1.6(ECMAScript 5th Edition) support foreach loop,</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See example here</w:t>
      </w:r>
      <w:r w:rsidRPr="007D3A7D">
        <w:rPr>
          <w:rFonts w:ascii="Segoe UI" w:eastAsia="Times New Roman" w:hAnsi="Segoe UI" w:cs="Segoe UI"/>
          <w:color w:val="111111"/>
          <w:sz w:val="21"/>
        </w:rPr>
        <w:t> </w:t>
      </w:r>
      <w:hyperlink r:id="rId5" w:history="1">
        <w:r w:rsidRPr="007D3A7D">
          <w:rPr>
            <w:rFonts w:ascii="Segoe UI" w:eastAsia="Times New Roman" w:hAnsi="Segoe UI" w:cs="Segoe UI"/>
            <w:color w:val="800080"/>
            <w:sz w:val="21"/>
          </w:rPr>
          <w:t>http://jsfiddle.net/gpDWk/</w:t>
        </w:r>
      </w:hyperlink>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21) What looping structures are there in JavaScript?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r w:rsidRPr="007D3A7D">
        <w:rPr>
          <w:rFonts w:ascii="Segoe UI" w:eastAsia="Times New Roman" w:hAnsi="Segoe UI" w:cs="Segoe UI"/>
          <w:color w:val="111111"/>
          <w:sz w:val="21"/>
        </w:rPr>
        <w:t> </w:t>
      </w:r>
      <w:r w:rsidRPr="007D3A7D">
        <w:rPr>
          <w:rFonts w:ascii="Consolas" w:eastAsia="Times New Roman" w:hAnsi="Consolas" w:cs="Consolas"/>
          <w:color w:val="990000"/>
        </w:rPr>
        <w:t>for</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while</w:t>
      </w:r>
      <w:r w:rsidRPr="007D3A7D">
        <w:rPr>
          <w:rFonts w:ascii="Segoe UI" w:eastAsia="Times New Roman" w:hAnsi="Segoe UI" w:cs="Segoe UI"/>
          <w:color w:val="111111"/>
          <w:sz w:val="21"/>
          <w:szCs w:val="21"/>
        </w:rPr>
        <w:t>,</w:t>
      </w:r>
      <w:r w:rsidRPr="007D3A7D">
        <w:rPr>
          <w:rFonts w:ascii="Segoe UI" w:eastAsia="Times New Roman" w:hAnsi="Segoe UI" w:cs="Segoe UI"/>
          <w:color w:val="111111"/>
          <w:sz w:val="21"/>
        </w:rPr>
        <w:t> </w:t>
      </w:r>
      <w:r w:rsidRPr="007D3A7D">
        <w:rPr>
          <w:rFonts w:ascii="Consolas" w:eastAsia="Times New Roman" w:hAnsi="Consolas" w:cs="Consolas"/>
          <w:color w:val="990000"/>
        </w:rPr>
        <w:t>do</w:t>
      </w:r>
      <w:r w:rsidRPr="007D3A7D">
        <w:rPr>
          <w:rFonts w:ascii="Segoe UI" w:eastAsia="Times New Roman" w:hAnsi="Segoe UI" w:cs="Segoe UI"/>
          <w:color w:val="111111"/>
          <w:sz w:val="21"/>
          <w:szCs w:val="21"/>
        </w:rPr>
        <w:t>-</w:t>
      </w:r>
      <w:r w:rsidRPr="007D3A7D">
        <w:rPr>
          <w:rFonts w:ascii="Consolas" w:eastAsia="Times New Roman" w:hAnsi="Consolas" w:cs="Consolas"/>
          <w:color w:val="990000"/>
        </w:rPr>
        <w:t>while </w:t>
      </w:r>
      <w:r w:rsidRPr="007D3A7D">
        <w:rPr>
          <w:rFonts w:ascii="Segoe UI" w:eastAsia="Times New Roman" w:hAnsi="Segoe UI" w:cs="Segoe UI"/>
          <w:color w:val="111111"/>
          <w:sz w:val="21"/>
          <w:szCs w:val="21"/>
        </w:rPr>
        <w:t>loops</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22) What is an object in JavaScript, give an example?</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 An object is just a container for a collection of named values:</w:t>
      </w:r>
      <w:r w:rsidRPr="007D3A7D">
        <w:rPr>
          <w:rFonts w:ascii="Segoe UI" w:eastAsia="Times New Roman" w:hAnsi="Segoe UI" w:cs="Segoe UI"/>
          <w:color w:val="111111"/>
          <w:sz w:val="21"/>
          <w:szCs w:val="21"/>
        </w:rPr>
        <w:br/>
      </w:r>
      <w:r w:rsidRPr="007D3A7D">
        <w:rPr>
          <w:rFonts w:ascii="Segoe UI" w:eastAsia="Times New Roman" w:hAnsi="Segoe UI" w:cs="Segoe UI"/>
          <w:color w:val="111111"/>
          <w:sz w:val="21"/>
          <w:szCs w:val="21"/>
        </w:rPr>
        <w:br/>
        <w:t>// Create the</w:t>
      </w:r>
      <w:r w:rsidRPr="007D3A7D">
        <w:rPr>
          <w:rFonts w:ascii="Segoe UI" w:eastAsia="Times New Roman" w:hAnsi="Segoe UI" w:cs="Segoe UI"/>
          <w:color w:val="111111"/>
          <w:sz w:val="21"/>
        </w:rPr>
        <w:t> </w:t>
      </w:r>
      <w:r w:rsidRPr="007D3A7D">
        <w:rPr>
          <w:rFonts w:ascii="Consolas" w:eastAsia="Times New Roman" w:hAnsi="Consolas" w:cs="Consolas"/>
          <w:color w:val="990000"/>
        </w:rPr>
        <w:t>man </w:t>
      </w:r>
      <w:r w:rsidRPr="007D3A7D">
        <w:rPr>
          <w:rFonts w:ascii="Segoe UI" w:eastAsia="Times New Roman" w:hAnsi="Segoe UI" w:cs="Segoe UI"/>
          <w:color w:val="111111"/>
          <w:sz w:val="21"/>
          <w:szCs w:val="21"/>
        </w:rPr>
        <w:t>object</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man = </w:t>
      </w:r>
      <w:r w:rsidRPr="007D3A7D">
        <w:rPr>
          <w:rFonts w:ascii="Consolas" w:eastAsia="Times New Roman" w:hAnsi="Consolas" w:cs="Consolas"/>
          <w:color w:val="0000FF"/>
          <w:sz w:val="18"/>
        </w:rPr>
        <w:t>new</w:t>
      </w:r>
      <w:r w:rsidRPr="007D3A7D">
        <w:rPr>
          <w:rFonts w:ascii="Consolas" w:eastAsia="Times New Roman" w:hAnsi="Consolas" w:cs="Consolas"/>
          <w:color w:val="000000"/>
          <w:sz w:val="18"/>
          <w:szCs w:val="18"/>
        </w:rPr>
        <w:t xml:space="preserve"> </w:t>
      </w:r>
      <w:r w:rsidR="008C0E88" w:rsidRPr="007D3A7D">
        <w:rPr>
          <w:rFonts w:ascii="Consolas" w:eastAsia="Times New Roman" w:hAnsi="Consolas" w:cs="Consolas"/>
          <w:color w:val="000000"/>
          <w:sz w:val="18"/>
          <w:szCs w:val="18"/>
        </w:rPr>
        <w:t>Object (</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man.name = </w:t>
      </w:r>
      <w:r w:rsidRPr="007D3A7D">
        <w:rPr>
          <w:rFonts w:ascii="Consolas" w:eastAsia="Times New Roman" w:hAnsi="Consolas" w:cs="Consolas"/>
          <w:color w:val="800080"/>
          <w:sz w:val="18"/>
        </w:rPr>
        <w:t xml:space="preserve">'Vikas </w:t>
      </w:r>
      <w:proofErr w:type="spellStart"/>
      <w:r w:rsidRPr="007D3A7D">
        <w:rPr>
          <w:rFonts w:ascii="Consolas" w:eastAsia="Times New Roman" w:hAnsi="Consolas" w:cs="Consolas"/>
          <w:color w:val="800080"/>
          <w:sz w:val="18"/>
        </w:rPr>
        <w:t>Ahlawat</w:t>
      </w:r>
      <w:proofErr w:type="spellEnd"/>
      <w:r w:rsidRPr="007D3A7D">
        <w:rPr>
          <w:rFonts w:ascii="Consolas" w:eastAsia="Times New Roman" w:hAnsi="Consolas" w:cs="Consolas"/>
          <w:color w:val="800080"/>
          <w:sz w:val="18"/>
        </w:rPr>
        <w:t>'</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D3A7D">
        <w:rPr>
          <w:rFonts w:ascii="Consolas" w:eastAsia="Times New Roman" w:hAnsi="Consolas" w:cs="Consolas"/>
          <w:color w:val="000000"/>
          <w:sz w:val="18"/>
          <w:szCs w:val="18"/>
        </w:rPr>
        <w:t>man.living</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FF"/>
          <w:sz w:val="18"/>
        </w:rPr>
        <w:t>true</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D3A7D">
        <w:rPr>
          <w:rFonts w:ascii="Consolas" w:eastAsia="Times New Roman" w:hAnsi="Consolas" w:cs="Consolas"/>
          <w:color w:val="000000"/>
          <w:sz w:val="18"/>
          <w:szCs w:val="18"/>
        </w:rPr>
        <w:t>man.age</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80"/>
          <w:sz w:val="18"/>
        </w:rPr>
        <w:t>27</w:t>
      </w:r>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23) How you will add function as a property in a JavaScript object? Give an example.</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man = </w:t>
      </w:r>
      <w:r w:rsidRPr="007D3A7D">
        <w:rPr>
          <w:rFonts w:ascii="Consolas" w:eastAsia="Times New Roman" w:hAnsi="Consolas" w:cs="Consolas"/>
          <w:color w:val="0000FF"/>
          <w:sz w:val="18"/>
        </w:rPr>
        <w:t>new</w:t>
      </w:r>
      <w:r w:rsidRPr="007D3A7D">
        <w:rPr>
          <w:rFonts w:ascii="Consolas" w:eastAsia="Times New Roman" w:hAnsi="Consolas" w:cs="Consolas"/>
          <w:color w:val="000000"/>
          <w:sz w:val="18"/>
          <w:szCs w:val="18"/>
        </w:rPr>
        <w:t xml:space="preserve"> </w:t>
      </w:r>
      <w:r w:rsidR="008C0E88" w:rsidRPr="007D3A7D">
        <w:rPr>
          <w:rFonts w:ascii="Consolas" w:eastAsia="Times New Roman" w:hAnsi="Consolas" w:cs="Consolas"/>
          <w:color w:val="000000"/>
          <w:sz w:val="18"/>
          <w:szCs w:val="18"/>
        </w:rPr>
        <w:t>Object (</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man.name = </w:t>
      </w:r>
      <w:r w:rsidRPr="007D3A7D">
        <w:rPr>
          <w:rFonts w:ascii="Consolas" w:eastAsia="Times New Roman" w:hAnsi="Consolas" w:cs="Consolas"/>
          <w:color w:val="800080"/>
          <w:sz w:val="18"/>
        </w:rPr>
        <w:t xml:space="preserve">'Vikas </w:t>
      </w:r>
      <w:proofErr w:type="spellStart"/>
      <w:r w:rsidRPr="007D3A7D">
        <w:rPr>
          <w:rFonts w:ascii="Consolas" w:eastAsia="Times New Roman" w:hAnsi="Consolas" w:cs="Consolas"/>
          <w:color w:val="800080"/>
          <w:sz w:val="18"/>
        </w:rPr>
        <w:t>Ahlawat</w:t>
      </w:r>
      <w:proofErr w:type="spellEnd"/>
      <w:r w:rsidRPr="007D3A7D">
        <w:rPr>
          <w:rFonts w:ascii="Consolas" w:eastAsia="Times New Roman" w:hAnsi="Consolas" w:cs="Consolas"/>
          <w:color w:val="800080"/>
          <w:sz w:val="18"/>
        </w:rPr>
        <w:t>'</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D3A7D">
        <w:rPr>
          <w:rFonts w:ascii="Consolas" w:eastAsia="Times New Roman" w:hAnsi="Consolas" w:cs="Consolas"/>
          <w:color w:val="000000"/>
          <w:sz w:val="18"/>
          <w:szCs w:val="18"/>
        </w:rPr>
        <w:t>man.living</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FF"/>
          <w:sz w:val="18"/>
        </w:rPr>
        <w:t>true</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D3A7D">
        <w:rPr>
          <w:rFonts w:ascii="Consolas" w:eastAsia="Times New Roman" w:hAnsi="Consolas" w:cs="Consolas"/>
          <w:color w:val="000000"/>
          <w:sz w:val="18"/>
          <w:szCs w:val="18"/>
        </w:rPr>
        <w:t>man.age</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80"/>
          <w:sz w:val="18"/>
        </w:rPr>
        <w:t>27</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lastRenderedPageBreak/>
        <w:t>man.getName</w:t>
      </w:r>
      <w:proofErr w:type="spellEnd"/>
      <w:proofErr w:type="gram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FF"/>
          <w:sz w:val="18"/>
        </w:rPr>
        <w:t>function</w:t>
      </w:r>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FF"/>
          <w:sz w:val="18"/>
        </w:rPr>
        <w:t>return</w:t>
      </w:r>
      <w:r w:rsidRPr="007D3A7D">
        <w:rPr>
          <w:rFonts w:ascii="Consolas" w:eastAsia="Times New Roman" w:hAnsi="Consolas" w:cs="Consolas"/>
          <w:color w:val="000000"/>
          <w:sz w:val="18"/>
          <w:szCs w:val="18"/>
        </w:rPr>
        <w:t xml:space="preserve"> man.name;}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console.log(</w:t>
      </w:r>
      <w:proofErr w:type="spellStart"/>
      <w:proofErr w:type="gramStart"/>
      <w:r w:rsidRPr="007D3A7D">
        <w:rPr>
          <w:rFonts w:ascii="Consolas" w:eastAsia="Times New Roman" w:hAnsi="Consolas" w:cs="Consolas"/>
          <w:color w:val="000000"/>
          <w:sz w:val="18"/>
          <w:szCs w:val="18"/>
        </w:rPr>
        <w:t>man.getName</w:t>
      </w:r>
      <w:proofErr w:type="spellEnd"/>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xml:space="preserve">// Logs 'Vikas </w:t>
      </w:r>
      <w:proofErr w:type="spellStart"/>
      <w:r w:rsidRPr="007D3A7D">
        <w:rPr>
          <w:rFonts w:ascii="Consolas" w:eastAsia="Times New Roman" w:hAnsi="Consolas" w:cs="Consolas"/>
          <w:i/>
          <w:iCs/>
          <w:color w:val="008000"/>
          <w:sz w:val="18"/>
        </w:rPr>
        <w:t>Ahlawat</w:t>
      </w:r>
      <w:proofErr w:type="spellEnd"/>
      <w:r w:rsidRPr="007D3A7D">
        <w:rPr>
          <w:rFonts w:ascii="Consolas" w:eastAsia="Times New Roman" w:hAnsi="Consolas" w:cs="Consolas"/>
          <w:i/>
          <w:iCs/>
          <w:color w:val="008000"/>
          <w:sz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24) What is the similarity between the 1</w:t>
      </w:r>
      <w:r w:rsidRPr="007D3A7D">
        <w:rPr>
          <w:rFonts w:ascii="Segoe UI" w:eastAsia="Times New Roman" w:hAnsi="Segoe UI" w:cs="Segoe UI"/>
          <w:b/>
          <w:bCs/>
          <w:color w:val="111111"/>
          <w:sz w:val="21"/>
          <w:vertAlign w:val="superscript"/>
        </w:rPr>
        <w:t>st</w:t>
      </w:r>
      <w:r w:rsidRPr="007D3A7D">
        <w:rPr>
          <w:rFonts w:ascii="Segoe UI" w:eastAsia="Times New Roman" w:hAnsi="Segoe UI" w:cs="Segoe UI"/>
          <w:b/>
          <w:bCs/>
          <w:color w:val="111111"/>
          <w:sz w:val="21"/>
        </w:rPr>
        <w:t> and 2</w:t>
      </w:r>
      <w:r w:rsidRPr="007D3A7D">
        <w:rPr>
          <w:rFonts w:ascii="Segoe UI" w:eastAsia="Times New Roman" w:hAnsi="Segoe UI" w:cs="Segoe UI"/>
          <w:b/>
          <w:bCs/>
          <w:color w:val="111111"/>
          <w:sz w:val="21"/>
          <w:vertAlign w:val="superscript"/>
        </w:rPr>
        <w:t>nd</w:t>
      </w:r>
      <w:r w:rsidRPr="007D3A7D">
        <w:rPr>
          <w:rFonts w:ascii="Segoe UI" w:eastAsia="Times New Roman" w:hAnsi="Segoe UI" w:cs="Segoe UI"/>
          <w:b/>
          <w:bCs/>
          <w:color w:val="111111"/>
          <w:sz w:val="21"/>
        </w:rPr>
        <w:t> statement?</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1</w:t>
      </w:r>
      <w:r w:rsidR="008C0E88" w:rsidRPr="007D3A7D">
        <w:rPr>
          <w:rFonts w:ascii="Segoe UI" w:eastAsia="Times New Roman" w:hAnsi="Segoe UI" w:cs="Segoe UI"/>
          <w:color w:val="111111"/>
          <w:sz w:val="21"/>
          <w:szCs w:val="21"/>
        </w:rPr>
        <w:t>st: -</w:t>
      </w:r>
      <w:r w:rsidRPr="007D3A7D">
        <w:rPr>
          <w:rFonts w:ascii="Segoe UI" w:eastAsia="Times New Roman" w:hAnsi="Segoe UI" w:cs="Segoe UI"/>
          <w:color w:val="111111"/>
          <w:sz w:val="21"/>
        </w:rPr>
        <w:t> </w:t>
      </w:r>
      <w:r w:rsidRPr="007D3A7D">
        <w:rPr>
          <w:rFonts w:ascii="Consolas" w:eastAsia="Times New Roman" w:hAnsi="Consolas" w:cs="Consolas"/>
          <w:color w:val="990000"/>
        </w:rPr>
        <w:t xml:space="preserve">var </w:t>
      </w:r>
      <w:proofErr w:type="spellStart"/>
      <w:r w:rsidR="008C0E88" w:rsidRPr="007D3A7D">
        <w:rPr>
          <w:rFonts w:ascii="Consolas" w:eastAsia="Times New Roman" w:hAnsi="Consolas" w:cs="Consolas"/>
          <w:color w:val="990000"/>
        </w:rPr>
        <w:t>myString</w:t>
      </w:r>
      <w:proofErr w:type="spellEnd"/>
      <w:r w:rsidRPr="007D3A7D">
        <w:rPr>
          <w:rFonts w:ascii="Consolas" w:eastAsia="Times New Roman" w:hAnsi="Consolas" w:cs="Consolas"/>
          <w:color w:val="990000"/>
        </w:rPr>
        <w:t xml:space="preserve"> = new String('male'); // An object.</w:t>
      </w:r>
      <w:r w:rsidRPr="007D3A7D">
        <w:rPr>
          <w:rFonts w:ascii="Segoe UI" w:eastAsia="Times New Roman" w:hAnsi="Segoe UI" w:cs="Segoe UI"/>
          <w:color w:val="111111"/>
          <w:sz w:val="21"/>
          <w:szCs w:val="21"/>
        </w:rPr>
        <w:br/>
        <w:t>2</w:t>
      </w:r>
      <w:r w:rsidR="008C0E88" w:rsidRPr="007D3A7D">
        <w:rPr>
          <w:rFonts w:ascii="Segoe UI" w:eastAsia="Times New Roman" w:hAnsi="Segoe UI" w:cs="Segoe UI"/>
          <w:color w:val="111111"/>
          <w:sz w:val="21"/>
          <w:szCs w:val="21"/>
        </w:rPr>
        <w:t>nd: -</w:t>
      </w:r>
      <w:r w:rsidRPr="007D3A7D">
        <w:rPr>
          <w:rFonts w:ascii="Segoe UI" w:eastAsia="Times New Roman" w:hAnsi="Segoe UI" w:cs="Segoe UI"/>
          <w:color w:val="111111"/>
          <w:sz w:val="21"/>
        </w:rPr>
        <w:t> </w:t>
      </w:r>
      <w:r w:rsidRPr="007D3A7D">
        <w:rPr>
          <w:rFonts w:ascii="Consolas" w:eastAsia="Times New Roman" w:hAnsi="Consolas" w:cs="Consolas"/>
          <w:color w:val="990000"/>
        </w:rPr>
        <w:t xml:space="preserve">var </w:t>
      </w:r>
      <w:proofErr w:type="spellStart"/>
      <w:r w:rsidRPr="007D3A7D">
        <w:rPr>
          <w:rFonts w:ascii="Consolas" w:eastAsia="Times New Roman" w:hAnsi="Consolas" w:cs="Consolas"/>
          <w:color w:val="990000"/>
        </w:rPr>
        <w:t>myStringLiteral</w:t>
      </w:r>
      <w:proofErr w:type="spellEnd"/>
      <w:r w:rsidRPr="007D3A7D">
        <w:rPr>
          <w:rFonts w:ascii="Consolas" w:eastAsia="Times New Roman" w:hAnsi="Consolas" w:cs="Consolas"/>
          <w:color w:val="990000"/>
        </w:rPr>
        <w:t xml:space="preserve"> = 'male'; // Primitive string value, not an object.</w:t>
      </w:r>
      <w:r w:rsidRPr="007D3A7D">
        <w:rPr>
          <w:rFonts w:ascii="Segoe UI" w:eastAsia="Times New Roman" w:hAnsi="Segoe UI" w:cs="Segoe UI"/>
          <w:color w:val="111111"/>
          <w:sz w:val="21"/>
          <w:szCs w:val="21"/>
        </w:rPr>
        <w:br/>
        <w:t>Ans: Both will call</w:t>
      </w:r>
      <w:r w:rsidRPr="007D3A7D">
        <w:rPr>
          <w:rFonts w:ascii="Segoe UI" w:eastAsia="Times New Roman" w:hAnsi="Segoe UI" w:cs="Segoe UI"/>
          <w:color w:val="111111"/>
          <w:sz w:val="21"/>
        </w:rPr>
        <w:t> </w:t>
      </w:r>
      <w:r w:rsidR="008C0E88" w:rsidRPr="007D3A7D">
        <w:rPr>
          <w:rFonts w:ascii="Consolas" w:eastAsia="Times New Roman" w:hAnsi="Consolas" w:cs="Consolas"/>
          <w:color w:val="990000"/>
        </w:rPr>
        <w:t>String (</w:t>
      </w:r>
      <w:r w:rsidRPr="007D3A7D">
        <w:rPr>
          <w:rFonts w:ascii="Consolas" w:eastAsia="Times New Roman" w:hAnsi="Consolas" w:cs="Consolas"/>
          <w:color w:val="990000"/>
        </w:rPr>
        <w:t>) </w:t>
      </w:r>
      <w:r w:rsidRPr="007D3A7D">
        <w:rPr>
          <w:rFonts w:ascii="Segoe UI" w:eastAsia="Times New Roman" w:hAnsi="Segoe UI" w:cs="Segoe UI"/>
          <w:color w:val="111111"/>
          <w:sz w:val="21"/>
          <w:szCs w:val="21"/>
        </w:rPr>
        <w:t>constructor function</w:t>
      </w:r>
      <w:r w:rsidRPr="007D3A7D">
        <w:rPr>
          <w:rFonts w:ascii="Segoe UI" w:eastAsia="Times New Roman" w:hAnsi="Segoe UI" w:cs="Segoe UI"/>
          <w:color w:val="111111"/>
          <w:sz w:val="21"/>
          <w:szCs w:val="21"/>
        </w:rPr>
        <w:br/>
        <w:t>You can confirm it by running the following statement:</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spellStart"/>
      <w:proofErr w:type="gramEnd"/>
      <w:r w:rsidRPr="007D3A7D">
        <w:rPr>
          <w:rFonts w:ascii="Consolas" w:eastAsia="Times New Roman" w:hAnsi="Consolas" w:cs="Consolas"/>
          <w:color w:val="000000"/>
          <w:sz w:val="18"/>
          <w:szCs w:val="18"/>
        </w:rPr>
        <w:t>myString.constructor</w:t>
      </w:r>
      <w:proofErr w:type="spellEnd"/>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myStringLiteral.constructor</w:t>
      </w:r>
      <w:proofErr w:type="spellEnd"/>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25) What will be the output of the following statements?</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myString</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800080"/>
          <w:sz w:val="18"/>
        </w:rPr>
        <w:t>'Vikas'</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Create a primitive string object.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myStringCopy</w:t>
      </w:r>
      <w:proofErr w:type="spellEnd"/>
      <w:r w:rsidRPr="007D3A7D">
        <w:rPr>
          <w:rFonts w:ascii="Consolas" w:eastAsia="Times New Roman" w:hAnsi="Consolas" w:cs="Consolas"/>
          <w:color w:val="000000"/>
          <w:sz w:val="18"/>
          <w:szCs w:val="18"/>
        </w:rPr>
        <w:t xml:space="preserve"> = </w:t>
      </w:r>
      <w:proofErr w:type="spellStart"/>
      <w:r w:rsidRPr="007D3A7D">
        <w:rPr>
          <w:rFonts w:ascii="Consolas" w:eastAsia="Times New Roman" w:hAnsi="Consolas" w:cs="Consolas"/>
          <w:color w:val="000000"/>
          <w:sz w:val="18"/>
          <w:szCs w:val="18"/>
        </w:rPr>
        <w:t>myString</w:t>
      </w:r>
      <w:proofErr w:type="spell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Copy its value into a new variable.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myString</w:t>
      </w:r>
      <w:proofErr w:type="spellEnd"/>
      <w:r w:rsidRPr="007D3A7D">
        <w:rPr>
          <w:rFonts w:ascii="Consolas" w:eastAsia="Times New Roman" w:hAnsi="Consolas" w:cs="Consolas"/>
          <w:color w:val="000000"/>
          <w:sz w:val="18"/>
          <w:szCs w:val="18"/>
        </w:rPr>
        <w:t xml:space="preserve"> = </w:t>
      </w:r>
      <w:r w:rsidRPr="007D3A7D">
        <w:rPr>
          <w:rFonts w:ascii="Consolas" w:eastAsia="Times New Roman" w:hAnsi="Consolas" w:cs="Consolas"/>
          <w:color w:val="0000FF"/>
          <w:sz w:val="18"/>
        </w:rPr>
        <w:t>null</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Manipulate the value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spellStart"/>
      <w:proofErr w:type="gramEnd"/>
      <w:r w:rsidRPr="007D3A7D">
        <w:rPr>
          <w:rFonts w:ascii="Consolas" w:eastAsia="Times New Roman" w:hAnsi="Consolas" w:cs="Consolas"/>
          <w:color w:val="000000"/>
          <w:sz w:val="18"/>
          <w:szCs w:val="18"/>
        </w:rPr>
        <w:t>myString</w:t>
      </w:r>
      <w:proofErr w:type="spellEnd"/>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myStringCopy</w:t>
      </w:r>
      <w:proofErr w:type="spell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00"/>
          <w:sz w:val="18"/>
          <w:szCs w:val="18"/>
        </w:rPr>
        <w:t xml:space="preserve">Ans: </w:t>
      </w:r>
      <w:r w:rsidRPr="007D3A7D">
        <w:rPr>
          <w:rFonts w:ascii="Consolas" w:eastAsia="Times New Roman" w:hAnsi="Consolas" w:cs="Consolas"/>
          <w:i/>
          <w:iCs/>
          <w:color w:val="008000"/>
          <w:sz w:val="18"/>
        </w:rPr>
        <w:t>// Logs 'null Vikas'</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26) Consider the following statements and tell what would be the output of the logs statements?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price1 = </w:t>
      </w:r>
      <w:r w:rsidRPr="007D3A7D">
        <w:rPr>
          <w:rFonts w:ascii="Consolas" w:eastAsia="Times New Roman" w:hAnsi="Consolas" w:cs="Consolas"/>
          <w:color w:val="000080"/>
          <w:sz w:val="18"/>
        </w:rPr>
        <w:t>10</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price2 = </w:t>
      </w:r>
      <w:r w:rsidRPr="007D3A7D">
        <w:rPr>
          <w:rFonts w:ascii="Consolas" w:eastAsia="Times New Roman" w:hAnsi="Consolas" w:cs="Consolas"/>
          <w:color w:val="000080"/>
          <w:sz w:val="18"/>
        </w:rPr>
        <w:t>10</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price3 = </w:t>
      </w:r>
      <w:r w:rsidRPr="007D3A7D">
        <w:rPr>
          <w:rFonts w:ascii="Consolas" w:eastAsia="Times New Roman" w:hAnsi="Consolas" w:cs="Consolas"/>
          <w:color w:val="0000FF"/>
          <w:sz w:val="18"/>
        </w:rPr>
        <w:t>new</w:t>
      </w:r>
      <w:r w:rsidRPr="007D3A7D">
        <w:rPr>
          <w:rFonts w:ascii="Consolas" w:eastAsia="Times New Roman" w:hAnsi="Consolas" w:cs="Consolas"/>
          <w:color w:val="000000"/>
          <w:sz w:val="18"/>
          <w:szCs w:val="18"/>
        </w:rPr>
        <w:t xml:space="preserve"> </w:t>
      </w:r>
      <w:proofErr w:type="gramStart"/>
      <w:r w:rsidRPr="007D3A7D">
        <w:rPr>
          <w:rFonts w:ascii="Consolas" w:eastAsia="Times New Roman" w:hAnsi="Consolas" w:cs="Consolas"/>
          <w:color w:val="000000"/>
          <w:sz w:val="18"/>
          <w:szCs w:val="18"/>
        </w:rPr>
        <w:t>Number(</w:t>
      </w:r>
      <w:proofErr w:type="gramEnd"/>
      <w:r w:rsidRPr="007D3A7D">
        <w:rPr>
          <w:rFonts w:ascii="Consolas" w:eastAsia="Times New Roman" w:hAnsi="Consolas" w:cs="Consolas"/>
          <w:color w:val="800080"/>
          <w:sz w:val="18"/>
        </w:rPr>
        <w:t>'10'</w:t>
      </w:r>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 A complex numeric object because new was used.</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 xml:space="preserve">price1 === price2);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price1 === price3);</w:t>
      </w:r>
    </w:p>
    <w:p w:rsidR="007D3A7D" w:rsidRPr="007D3A7D" w:rsidRDefault="007D3A7D" w:rsidP="007D3A7D">
      <w:pPr>
        <w:spacing w:after="0" w:line="240" w:lineRule="auto"/>
        <w:rPr>
          <w:rFonts w:ascii="Times New Roman" w:eastAsia="Times New Roman" w:hAnsi="Times New Roman" w:cs="Times New Roman"/>
          <w:sz w:val="24"/>
          <w:szCs w:val="24"/>
        </w:rPr>
      </w:pPr>
      <w:r w:rsidRPr="007D3A7D">
        <w:rPr>
          <w:rFonts w:ascii="Segoe UI" w:eastAsia="Times New Roman" w:hAnsi="Segoe UI" w:cs="Segoe UI"/>
          <w:color w:val="111111"/>
          <w:sz w:val="21"/>
          <w:szCs w:val="21"/>
          <w:shd w:val="clear" w:color="auto" w:fill="FFFFFF"/>
        </w:rPr>
        <w:t>Ans: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 xml:space="preserve">price1 === price2); </w:t>
      </w:r>
      <w:r w:rsidRPr="007D3A7D">
        <w:rPr>
          <w:rFonts w:ascii="Consolas" w:eastAsia="Times New Roman" w:hAnsi="Consolas" w:cs="Consolas"/>
          <w:i/>
          <w:iCs/>
          <w:color w:val="008000"/>
          <w:sz w:val="18"/>
        </w:rPr>
        <w:t>// Logs true.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 xml:space="preserve">price1 === price3); </w:t>
      </w:r>
      <w:r w:rsidRPr="007D3A7D">
        <w:rPr>
          <w:rFonts w:ascii="Consolas" w:eastAsia="Times New Roman" w:hAnsi="Consolas" w:cs="Consolas"/>
          <w:i/>
          <w:iCs/>
          <w:color w:val="008000"/>
          <w:sz w:val="18"/>
        </w:rPr>
        <w:t xml:space="preserve">/* Logs false because price3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i/>
          <w:iCs/>
          <w:color w:val="008000"/>
          <w:sz w:val="18"/>
        </w:rPr>
        <w:t>contains a complex number object and price 1</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i/>
          <w:iCs/>
          <w:color w:val="008000"/>
          <w:sz w:val="18"/>
        </w:rPr>
        <w:t>is a primitive value. */</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27) What would be the output of the following statements?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object1 = </w:t>
      </w:r>
      <w:proofErr w:type="gramStart"/>
      <w:r w:rsidRPr="007D3A7D">
        <w:rPr>
          <w:rFonts w:ascii="Consolas" w:eastAsia="Times New Roman" w:hAnsi="Consolas" w:cs="Consolas"/>
          <w:color w:val="000000"/>
          <w:sz w:val="18"/>
          <w:szCs w:val="18"/>
        </w:rPr>
        <w:t>{ same</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'same'</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object2 = </w:t>
      </w:r>
      <w:proofErr w:type="gramStart"/>
      <w:r w:rsidRPr="007D3A7D">
        <w:rPr>
          <w:rFonts w:ascii="Consolas" w:eastAsia="Times New Roman" w:hAnsi="Consolas" w:cs="Consolas"/>
          <w:color w:val="000000"/>
          <w:sz w:val="18"/>
          <w:szCs w:val="18"/>
        </w:rPr>
        <w:t>{ same</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'same'</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object1 === object2);</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Ans: // Logs false, JavaScript does not care that they are identical and of the same object type.</w:t>
      </w:r>
      <w:r w:rsidRPr="007D3A7D">
        <w:rPr>
          <w:rFonts w:ascii="Segoe UI" w:eastAsia="Times New Roman" w:hAnsi="Segoe UI" w:cs="Segoe UI"/>
          <w:color w:val="111111"/>
          <w:sz w:val="21"/>
          <w:szCs w:val="21"/>
        </w:rPr>
        <w:br/>
        <w:t xml:space="preserve">When comparing complex objects, they are equal only when they reference the same object (i.e., </w:t>
      </w:r>
      <w:r w:rsidRPr="007D3A7D">
        <w:rPr>
          <w:rFonts w:ascii="Segoe UI" w:eastAsia="Times New Roman" w:hAnsi="Segoe UI" w:cs="Segoe UI"/>
          <w:color w:val="111111"/>
          <w:sz w:val="21"/>
          <w:szCs w:val="21"/>
        </w:rPr>
        <w:lastRenderedPageBreak/>
        <w:t>have the same address). Two variables containing identical objects are not equal to each other since they do not actually point at the same object.</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28) What would be the output of the following statements?</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object1 = </w:t>
      </w:r>
      <w:proofErr w:type="gramStart"/>
      <w:r w:rsidRPr="007D3A7D">
        <w:rPr>
          <w:rFonts w:ascii="Consolas" w:eastAsia="Times New Roman" w:hAnsi="Consolas" w:cs="Consolas"/>
          <w:color w:val="000000"/>
          <w:sz w:val="18"/>
          <w:szCs w:val="18"/>
        </w:rPr>
        <w:t>{ same</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color w:val="800080"/>
          <w:sz w:val="18"/>
        </w:rPr>
        <w:t>'same'</w:t>
      </w:r>
      <w:r w:rsidRPr="007D3A7D">
        <w:rPr>
          <w:rFonts w:ascii="Consolas" w:eastAsia="Times New Roman" w:hAnsi="Consolas" w:cs="Consolas"/>
          <w:color w:val="000000"/>
          <w:sz w:val="18"/>
          <w:szCs w:val="18"/>
        </w:rPr>
        <w:t xml:space="preserve"> };</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object2 = object1;</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console.log(</w:t>
      </w:r>
      <w:proofErr w:type="gramEnd"/>
      <w:r w:rsidRPr="007D3A7D">
        <w:rPr>
          <w:rFonts w:ascii="Consolas" w:eastAsia="Times New Roman" w:hAnsi="Consolas" w:cs="Consolas"/>
          <w:color w:val="000000"/>
          <w:sz w:val="18"/>
          <w:szCs w:val="18"/>
        </w:rPr>
        <w:t>object1 === object2);</w:t>
      </w:r>
    </w:p>
    <w:p w:rsidR="007D3A7D" w:rsidRPr="007D3A7D" w:rsidRDefault="007D3A7D" w:rsidP="007D3A7D">
      <w:pPr>
        <w:spacing w:after="0" w:line="240" w:lineRule="auto"/>
        <w:rPr>
          <w:rFonts w:ascii="Times New Roman" w:eastAsia="Times New Roman" w:hAnsi="Times New Roman" w:cs="Times New Roman"/>
          <w:sz w:val="24"/>
          <w:szCs w:val="24"/>
        </w:rPr>
      </w:pPr>
      <w:r w:rsidRPr="007D3A7D">
        <w:rPr>
          <w:rFonts w:ascii="Segoe UI" w:eastAsia="Times New Roman" w:hAnsi="Segoe UI" w:cs="Segoe UI"/>
          <w:color w:val="111111"/>
          <w:sz w:val="21"/>
          <w:szCs w:val="21"/>
          <w:shd w:val="clear" w:color="auto" w:fill="FFFFFF"/>
        </w:rPr>
        <w:t>Ans: // Logs true</w:t>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29) What is this?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w:t>
      </w:r>
      <w:proofErr w:type="spellStart"/>
      <w:r w:rsidRPr="007D3A7D">
        <w:rPr>
          <w:rFonts w:ascii="Consolas" w:eastAsia="Times New Roman" w:hAnsi="Consolas" w:cs="Consolas"/>
          <w:color w:val="000000"/>
          <w:sz w:val="18"/>
          <w:szCs w:val="18"/>
        </w:rPr>
        <w:t>myArray</w:t>
      </w:r>
      <w:proofErr w:type="spellEnd"/>
      <w:r w:rsidRPr="007D3A7D">
        <w:rPr>
          <w:rFonts w:ascii="Consolas" w:eastAsia="Times New Roman" w:hAnsi="Consolas" w:cs="Consolas"/>
          <w:color w:val="000000"/>
          <w:sz w:val="18"/>
          <w:szCs w:val="18"/>
        </w:rPr>
        <w:t xml:space="preserve"> = [[[]]];</w:t>
      </w:r>
    </w:p>
    <w:p w:rsidR="007D3A7D" w:rsidRPr="007D3A7D" w:rsidRDefault="007D3A7D" w:rsidP="007D3A7D">
      <w:pPr>
        <w:spacing w:after="0" w:line="240" w:lineRule="auto"/>
        <w:rPr>
          <w:rFonts w:ascii="Times New Roman" w:eastAsia="Times New Roman" w:hAnsi="Times New Roman" w:cs="Times New Roman"/>
          <w:sz w:val="24"/>
          <w:szCs w:val="24"/>
        </w:rPr>
      </w:pPr>
      <w:r w:rsidRPr="007D3A7D">
        <w:rPr>
          <w:rFonts w:ascii="Segoe UI" w:eastAsia="Times New Roman" w:hAnsi="Segoe UI" w:cs="Segoe UI"/>
          <w:color w:val="111111"/>
          <w:sz w:val="21"/>
          <w:szCs w:val="21"/>
          <w:shd w:val="clear" w:color="auto" w:fill="FFFFFF"/>
        </w:rPr>
        <w:t xml:space="preserve">Ans: </w:t>
      </w:r>
      <w:proofErr w:type="gramStart"/>
      <w:r w:rsidRPr="007D3A7D">
        <w:rPr>
          <w:rFonts w:ascii="Segoe UI" w:eastAsia="Times New Roman" w:hAnsi="Segoe UI" w:cs="Segoe UI"/>
          <w:color w:val="111111"/>
          <w:sz w:val="21"/>
          <w:szCs w:val="21"/>
          <w:shd w:val="clear" w:color="auto" w:fill="FFFFFF"/>
        </w:rPr>
        <w:t>Three dimensional</w:t>
      </w:r>
      <w:proofErr w:type="gramEnd"/>
      <w:r w:rsidRPr="007D3A7D">
        <w:rPr>
          <w:rFonts w:ascii="Segoe UI" w:eastAsia="Times New Roman" w:hAnsi="Segoe UI" w:cs="Segoe UI"/>
          <w:color w:val="111111"/>
          <w:sz w:val="21"/>
          <w:szCs w:val="21"/>
          <w:shd w:val="clear" w:color="auto" w:fill="FFFFFF"/>
        </w:rPr>
        <w:t xml:space="preserve"> array</w:t>
      </w:r>
      <w:r w:rsidRPr="007D3A7D">
        <w:rPr>
          <w:rFonts w:ascii="Segoe UI" w:eastAsia="Times New Roman" w:hAnsi="Segoe UI" w:cs="Segoe UI"/>
          <w:color w:val="111111"/>
          <w:sz w:val="21"/>
          <w:szCs w:val="21"/>
        </w:rPr>
        <w:br/>
      </w:r>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30) Name any two JavaScript functions which are used to convert nonnumeric values into numbers?</w:t>
      </w:r>
      <w:r w:rsidRPr="007D3A7D">
        <w:rPr>
          <w:rFonts w:ascii="Segoe UI" w:eastAsia="Times New Roman" w:hAnsi="Segoe UI" w:cs="Segoe UI"/>
          <w:color w:val="111111"/>
          <w:sz w:val="21"/>
        </w:rPr>
        <w:t> </w:t>
      </w:r>
      <w:r w:rsidRPr="007D3A7D">
        <w:rPr>
          <w:rFonts w:ascii="Segoe UI" w:eastAsia="Times New Roman" w:hAnsi="Segoe UI" w:cs="Segoe UI"/>
          <w:color w:val="111111"/>
          <w:sz w:val="21"/>
          <w:szCs w:val="21"/>
        </w:rPr>
        <w:br/>
        <w:t>Ans:</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D3A7D">
        <w:rPr>
          <w:rFonts w:ascii="Consolas" w:eastAsia="Times New Roman" w:hAnsi="Consolas" w:cs="Consolas"/>
          <w:color w:val="000000"/>
          <w:sz w:val="18"/>
          <w:szCs w:val="18"/>
        </w:rPr>
        <w:t>Number(</w:t>
      </w:r>
      <w:proofErr w:type="gram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parseInt</w:t>
      </w:r>
      <w:proofErr w:type="spellEnd"/>
      <w:r w:rsidRPr="007D3A7D">
        <w:rPr>
          <w:rFonts w:ascii="Consolas" w:eastAsia="Times New Roman" w:hAnsi="Consolas" w:cs="Consolas"/>
          <w:color w:val="000000"/>
          <w:sz w:val="18"/>
          <w:szCs w:val="18"/>
        </w:rPr>
        <w:t>(</w:t>
      </w:r>
      <w:proofErr w:type="gramEnd"/>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7D3A7D">
        <w:rPr>
          <w:rFonts w:ascii="Consolas" w:eastAsia="Times New Roman" w:hAnsi="Consolas" w:cs="Consolas"/>
          <w:color w:val="000000"/>
          <w:sz w:val="18"/>
          <w:szCs w:val="18"/>
        </w:rPr>
        <w:t>parseFloat</w:t>
      </w:r>
      <w:proofErr w:type="spellEnd"/>
      <w:r w:rsidRPr="007D3A7D">
        <w:rPr>
          <w:rFonts w:ascii="Consolas" w:eastAsia="Times New Roman" w:hAnsi="Consolas" w:cs="Consolas"/>
          <w:color w:val="000000"/>
          <w:sz w:val="18"/>
          <w:szCs w:val="18"/>
        </w:rPr>
        <w:t>(</w:t>
      </w:r>
      <w:proofErr w:type="gramEnd"/>
      <w:r w:rsidRPr="007D3A7D">
        <w:rPr>
          <w:rFonts w:ascii="Consolas" w:eastAsia="Times New Roman" w:hAnsi="Consolas" w:cs="Consolas"/>
          <w:color w:val="000000"/>
          <w:sz w:val="18"/>
          <w:szCs w:val="18"/>
        </w:rPr>
        <w:t>)</w:t>
      </w:r>
    </w:p>
    <w:p w:rsidR="007D3A7D" w:rsidRPr="007D3A7D" w:rsidRDefault="007D3A7D" w:rsidP="007D3A7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7D3A7D">
        <w:rPr>
          <w:rFonts w:ascii="Segoe UI" w:eastAsia="Times New Roman" w:hAnsi="Segoe UI" w:cs="Segoe UI"/>
          <w:b/>
          <w:bCs/>
          <w:color w:val="808080"/>
          <w:sz w:val="21"/>
          <w:szCs w:val="21"/>
        </w:rPr>
        <w:t>Code</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n1 = </w:t>
      </w:r>
      <w:proofErr w:type="gramStart"/>
      <w:r w:rsidRPr="007D3A7D">
        <w:rPr>
          <w:rFonts w:ascii="Consolas" w:eastAsia="Times New Roman" w:hAnsi="Consolas" w:cs="Consolas"/>
          <w:color w:val="000000"/>
          <w:sz w:val="18"/>
          <w:szCs w:val="18"/>
        </w:rPr>
        <w:t>Number(</w:t>
      </w:r>
      <w:proofErr w:type="gramEnd"/>
      <w:r w:rsidRPr="007D3A7D">
        <w:rPr>
          <w:rFonts w:ascii="Consolas" w:eastAsia="Times New Roman" w:hAnsi="Consolas" w:cs="Consolas"/>
          <w:color w:val="000000"/>
          <w:sz w:val="18"/>
          <w:szCs w:val="18"/>
        </w:rPr>
        <w:t xml:space="preserve">“Hello world!”); </w:t>
      </w:r>
      <w:r w:rsidRPr="007D3A7D">
        <w:rPr>
          <w:rFonts w:ascii="Consolas" w:eastAsia="Times New Roman" w:hAnsi="Consolas" w:cs="Consolas"/>
          <w:i/>
          <w:iCs/>
          <w:color w:val="008000"/>
          <w:sz w:val="18"/>
        </w:rPr>
        <w:t>//</w:t>
      </w:r>
      <w:proofErr w:type="spellStart"/>
      <w:r w:rsidRPr="007D3A7D">
        <w:rPr>
          <w:rFonts w:ascii="Consolas" w:eastAsia="Times New Roman" w:hAnsi="Consolas" w:cs="Consolas"/>
          <w:i/>
          <w:iCs/>
          <w:color w:val="008000"/>
          <w:sz w:val="18"/>
        </w:rPr>
        <w:t>NaN</w:t>
      </w:r>
      <w:proofErr w:type="spellEnd"/>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n2 = </w:t>
      </w:r>
      <w:proofErr w:type="gramStart"/>
      <w:r w:rsidRPr="007D3A7D">
        <w:rPr>
          <w:rFonts w:ascii="Consolas" w:eastAsia="Times New Roman" w:hAnsi="Consolas" w:cs="Consolas"/>
          <w:color w:val="000000"/>
          <w:sz w:val="18"/>
          <w:szCs w:val="18"/>
        </w:rPr>
        <w:t>Number(</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//0</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n3 = </w:t>
      </w:r>
      <w:proofErr w:type="gramStart"/>
      <w:r w:rsidRPr="007D3A7D">
        <w:rPr>
          <w:rFonts w:ascii="Consolas" w:eastAsia="Times New Roman" w:hAnsi="Consolas" w:cs="Consolas"/>
          <w:color w:val="000000"/>
          <w:sz w:val="18"/>
          <w:szCs w:val="18"/>
        </w:rPr>
        <w:t>Number(</w:t>
      </w:r>
      <w:proofErr w:type="gramEnd"/>
      <w:r w:rsidRPr="007D3A7D">
        <w:rPr>
          <w:rFonts w:ascii="Consolas" w:eastAsia="Times New Roman" w:hAnsi="Consolas" w:cs="Consolas"/>
          <w:color w:val="000000"/>
          <w:sz w:val="18"/>
          <w:szCs w:val="18"/>
        </w:rPr>
        <w:t xml:space="preserve">“000010”);       </w:t>
      </w:r>
      <w:r w:rsidRPr="007D3A7D">
        <w:rPr>
          <w:rFonts w:ascii="Consolas" w:eastAsia="Times New Roman" w:hAnsi="Consolas" w:cs="Consolas"/>
          <w:i/>
          <w:iCs/>
          <w:color w:val="008000"/>
          <w:sz w:val="18"/>
        </w:rPr>
        <w:t>//10</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n4 = Number(</w:t>
      </w:r>
      <w:r w:rsidRPr="007D3A7D">
        <w:rPr>
          <w:rFonts w:ascii="Consolas" w:eastAsia="Times New Roman" w:hAnsi="Consolas" w:cs="Consolas"/>
          <w:color w:val="0000FF"/>
          <w:sz w:val="18"/>
        </w:rPr>
        <w:t>true</w:t>
      </w:r>
      <w:proofErr w:type="gramStart"/>
      <w:r w:rsidRPr="007D3A7D">
        <w:rPr>
          <w:rFonts w:ascii="Consolas" w:eastAsia="Times New Roman" w:hAnsi="Consolas" w:cs="Consolas"/>
          <w:color w:val="000000"/>
          <w:sz w:val="18"/>
          <w:szCs w:val="18"/>
        </w:rPr>
        <w:t xml:space="preserve">);   </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//1</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n5 = Number(</w:t>
      </w:r>
      <w:proofErr w:type="spellStart"/>
      <w:r w:rsidRPr="007D3A7D">
        <w:rPr>
          <w:rFonts w:ascii="Consolas" w:eastAsia="Times New Roman" w:hAnsi="Consolas" w:cs="Consolas"/>
          <w:color w:val="000000"/>
          <w:sz w:val="18"/>
          <w:szCs w:val="18"/>
        </w:rPr>
        <w:t>NaN</w:t>
      </w:r>
      <w:proofErr w:type="spellEnd"/>
      <w:proofErr w:type="gramStart"/>
      <w:r w:rsidRPr="007D3A7D">
        <w:rPr>
          <w:rFonts w:ascii="Consolas" w:eastAsia="Times New Roman" w:hAnsi="Consolas" w:cs="Consolas"/>
          <w:color w:val="000000"/>
          <w:sz w:val="18"/>
          <w:szCs w:val="18"/>
        </w:rPr>
        <w:t xml:space="preserve">);   </w:t>
      </w:r>
      <w:proofErr w:type="gramEnd"/>
      <w:r w:rsidRPr="007D3A7D">
        <w:rPr>
          <w:rFonts w:ascii="Consolas" w:eastAsia="Times New Roman" w:hAnsi="Consolas" w:cs="Consolas"/>
          <w:color w:val="000000"/>
          <w:sz w:val="18"/>
          <w:szCs w:val="18"/>
        </w:rPr>
        <w:t xml:space="preserve">         </w:t>
      </w:r>
      <w:r w:rsidRPr="007D3A7D">
        <w:rPr>
          <w:rFonts w:ascii="Consolas" w:eastAsia="Times New Roman" w:hAnsi="Consolas" w:cs="Consolas"/>
          <w:i/>
          <w:iCs/>
          <w:color w:val="008000"/>
          <w:sz w:val="18"/>
        </w:rPr>
        <w:t>//</w:t>
      </w:r>
      <w:proofErr w:type="spellStart"/>
      <w:r w:rsidRPr="007D3A7D">
        <w:rPr>
          <w:rFonts w:ascii="Consolas" w:eastAsia="Times New Roman" w:hAnsi="Consolas" w:cs="Consolas"/>
          <w:i/>
          <w:iCs/>
          <w:color w:val="008000"/>
          <w:sz w:val="18"/>
        </w:rPr>
        <w:t>NaN</w:t>
      </w:r>
      <w:proofErr w:type="spellEnd"/>
    </w:p>
    <w:p w:rsidR="007D3A7D" w:rsidRPr="007D3A7D" w:rsidRDefault="007D3A7D" w:rsidP="007D3A7D">
      <w:pPr>
        <w:shd w:val="clear" w:color="auto" w:fill="FFFFFF"/>
        <w:spacing w:beforeAutospacing="1" w:after="0" w:afterAutospacing="1" w:line="240" w:lineRule="auto"/>
        <w:rPr>
          <w:rFonts w:ascii="Segoe UI" w:eastAsia="Times New Roman" w:hAnsi="Segoe UI" w:cs="Segoe UI"/>
          <w:color w:val="111111"/>
          <w:sz w:val="21"/>
          <w:szCs w:val="21"/>
        </w:rPr>
      </w:pPr>
      <w:r w:rsidRPr="007D3A7D">
        <w:rPr>
          <w:rFonts w:ascii="Segoe UI" w:eastAsia="Times New Roman" w:hAnsi="Segoe UI" w:cs="Segoe UI"/>
          <w:b/>
          <w:bCs/>
          <w:color w:val="111111"/>
          <w:sz w:val="21"/>
        </w:rPr>
        <w:t xml:space="preserve">31) Does JavaScript Support automatic type conversion, </w:t>
      </w:r>
      <w:proofErr w:type="gramStart"/>
      <w:r w:rsidRPr="007D3A7D">
        <w:rPr>
          <w:rFonts w:ascii="Segoe UI" w:eastAsia="Times New Roman" w:hAnsi="Segoe UI" w:cs="Segoe UI"/>
          <w:b/>
          <w:bCs/>
          <w:color w:val="111111"/>
          <w:sz w:val="21"/>
        </w:rPr>
        <w:t>If</w:t>
      </w:r>
      <w:proofErr w:type="gramEnd"/>
      <w:r w:rsidRPr="007D3A7D">
        <w:rPr>
          <w:rFonts w:ascii="Segoe UI" w:eastAsia="Times New Roman" w:hAnsi="Segoe UI" w:cs="Segoe UI"/>
          <w:b/>
          <w:bCs/>
          <w:color w:val="111111"/>
          <w:sz w:val="21"/>
        </w:rPr>
        <w:t xml:space="preserve"> yes give example.</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 xml:space="preserve">Ans: Yes! </w:t>
      </w:r>
      <w:proofErr w:type="spellStart"/>
      <w:r w:rsidRPr="007D3A7D">
        <w:rPr>
          <w:rFonts w:ascii="Segoe UI" w:eastAsia="Times New Roman" w:hAnsi="Segoe UI" w:cs="Segoe UI"/>
          <w:color w:val="111111"/>
          <w:sz w:val="21"/>
          <w:szCs w:val="21"/>
        </w:rPr>
        <w:t>Javascript</w:t>
      </w:r>
      <w:proofErr w:type="spellEnd"/>
      <w:r w:rsidRPr="007D3A7D">
        <w:rPr>
          <w:rFonts w:ascii="Segoe UI" w:eastAsia="Times New Roman" w:hAnsi="Segoe UI" w:cs="Segoe UI"/>
          <w:color w:val="111111"/>
          <w:sz w:val="21"/>
          <w:szCs w:val="21"/>
        </w:rPr>
        <w:t xml:space="preserve"> support automatic type conversion. You should take advantage of it, </w:t>
      </w:r>
      <w:proofErr w:type="gramStart"/>
      <w:r w:rsidRPr="007D3A7D">
        <w:rPr>
          <w:rFonts w:ascii="Segoe UI" w:eastAsia="Times New Roman" w:hAnsi="Segoe UI" w:cs="Segoe UI"/>
          <w:color w:val="111111"/>
          <w:sz w:val="21"/>
          <w:szCs w:val="21"/>
        </w:rPr>
        <w:t>It</w:t>
      </w:r>
      <w:proofErr w:type="gramEnd"/>
      <w:r w:rsidRPr="007D3A7D">
        <w:rPr>
          <w:rFonts w:ascii="Segoe UI" w:eastAsia="Times New Roman" w:hAnsi="Segoe UI" w:cs="Segoe UI"/>
          <w:color w:val="111111"/>
          <w:sz w:val="21"/>
          <w:szCs w:val="21"/>
        </w:rPr>
        <w:t xml:space="preserve"> is most common way of type conversion used by </w:t>
      </w:r>
      <w:proofErr w:type="spellStart"/>
      <w:r w:rsidRPr="007D3A7D">
        <w:rPr>
          <w:rFonts w:ascii="Segoe UI" w:eastAsia="Times New Roman" w:hAnsi="Segoe UI" w:cs="Segoe UI"/>
          <w:color w:val="111111"/>
          <w:sz w:val="21"/>
          <w:szCs w:val="21"/>
        </w:rPr>
        <w:t>Javascript</w:t>
      </w:r>
      <w:proofErr w:type="spellEnd"/>
      <w:r w:rsidRPr="007D3A7D">
        <w:rPr>
          <w:rFonts w:ascii="Segoe UI" w:eastAsia="Times New Roman" w:hAnsi="Segoe UI" w:cs="Segoe UI"/>
          <w:color w:val="111111"/>
          <w:sz w:val="21"/>
          <w:szCs w:val="21"/>
        </w:rPr>
        <w:t xml:space="preserve"> developers.</w:t>
      </w:r>
    </w:p>
    <w:p w:rsidR="007D3A7D" w:rsidRPr="007D3A7D" w:rsidRDefault="007D3A7D" w:rsidP="007D3A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3A7D">
        <w:rPr>
          <w:rFonts w:ascii="Segoe UI" w:eastAsia="Times New Roman" w:hAnsi="Segoe UI" w:cs="Segoe UI"/>
          <w:color w:val="111111"/>
          <w:sz w:val="21"/>
          <w:szCs w:val="21"/>
        </w:rPr>
        <w:t>Ex.</w:t>
      </w:r>
    </w:p>
    <w:p w:rsidR="007D3A7D" w:rsidRPr="007D3A7D" w:rsidRDefault="007D3A7D" w:rsidP="007D3A7D">
      <w:pPr>
        <w:shd w:val="clear" w:color="auto" w:fill="FFFFFF"/>
        <w:spacing w:after="0" w:line="240" w:lineRule="auto"/>
        <w:jc w:val="right"/>
        <w:rPr>
          <w:rFonts w:ascii="Segoe UI" w:eastAsia="Times New Roman" w:hAnsi="Segoe UI" w:cs="Segoe UI"/>
          <w:color w:val="999999"/>
          <w:sz w:val="17"/>
          <w:szCs w:val="17"/>
        </w:rPr>
      </w:pPr>
      <w:r w:rsidRPr="007D3A7D">
        <w:rPr>
          <w:rFonts w:ascii="Segoe UI" w:eastAsia="Times New Roman" w:hAnsi="Segoe UI" w:cs="Segoe UI"/>
          <w:color w:val="999999"/>
          <w:sz w:val="17"/>
          <w:szCs w:val="17"/>
          <w:bdr w:val="none" w:sz="0" w:space="0" w:color="auto" w:frame="1"/>
        </w:rPr>
        <w:t>Hide</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rPr>
        <w:t> </w:t>
      </w:r>
      <w:r w:rsidRPr="007D3A7D">
        <w:rPr>
          <w:rFonts w:ascii="Segoe UI" w:eastAsia="Times New Roman" w:hAnsi="Segoe UI" w:cs="Segoe UI"/>
          <w:color w:val="999999"/>
          <w:sz w:val="17"/>
        </w:rPr>
        <w:t> </w:t>
      </w:r>
      <w:r w:rsidRPr="007D3A7D">
        <w:rPr>
          <w:rFonts w:ascii="Segoe UI" w:eastAsia="Times New Roman" w:hAnsi="Segoe UI" w:cs="Segoe UI"/>
          <w:color w:val="999999"/>
          <w:sz w:val="17"/>
          <w:szCs w:val="17"/>
          <w:bdr w:val="none" w:sz="0" w:space="0" w:color="auto" w:frame="1"/>
        </w:rPr>
        <w:t>Copy Code</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s = </w:t>
      </w:r>
      <w:r w:rsidRPr="007D3A7D">
        <w:rPr>
          <w:rFonts w:ascii="Consolas" w:eastAsia="Times New Roman" w:hAnsi="Consolas" w:cs="Consolas"/>
          <w:color w:val="800080"/>
          <w:sz w:val="18"/>
        </w:rPr>
        <w:t>'5'</w:t>
      </w:r>
      <w:r w:rsidRPr="007D3A7D">
        <w:rPr>
          <w:rFonts w:ascii="Consolas" w:eastAsia="Times New Roman" w:hAnsi="Consolas" w:cs="Consolas"/>
          <w:color w:val="000000"/>
          <w:sz w:val="18"/>
          <w:szCs w:val="18"/>
        </w:rPr>
        <w:t>;</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a = s*1;</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A7D">
        <w:rPr>
          <w:rFonts w:ascii="Consolas" w:eastAsia="Times New Roman" w:hAnsi="Consolas" w:cs="Consolas"/>
          <w:color w:val="0000FF"/>
          <w:sz w:val="18"/>
        </w:rPr>
        <w:t>var</w:t>
      </w:r>
      <w:r w:rsidRPr="007D3A7D">
        <w:rPr>
          <w:rFonts w:ascii="Consolas" w:eastAsia="Times New Roman" w:hAnsi="Consolas" w:cs="Consolas"/>
          <w:color w:val="000000"/>
          <w:sz w:val="18"/>
          <w:szCs w:val="18"/>
        </w:rPr>
        <w:t xml:space="preserve"> b = +s;</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r w:rsidRPr="007D3A7D">
        <w:rPr>
          <w:rFonts w:ascii="Consolas" w:eastAsia="Times New Roman" w:hAnsi="Consolas" w:cs="Consolas"/>
          <w:color w:val="0000FF"/>
          <w:sz w:val="18"/>
        </w:rPr>
        <w:lastRenderedPageBreak/>
        <w:t>typeof</w:t>
      </w:r>
      <w:proofErr w:type="spellEnd"/>
      <w:r w:rsidRPr="007D3A7D">
        <w:rPr>
          <w:rFonts w:ascii="Consolas" w:eastAsia="Times New Roman" w:hAnsi="Consolas" w:cs="Consolas"/>
          <w:color w:val="000000"/>
          <w:sz w:val="18"/>
          <w:szCs w:val="18"/>
        </w:rPr>
        <w:t xml:space="preserve">(s); </w:t>
      </w:r>
      <w:r w:rsidRPr="007D3A7D">
        <w:rPr>
          <w:rFonts w:ascii="Consolas" w:eastAsia="Times New Roman" w:hAnsi="Consolas" w:cs="Consolas"/>
          <w:i/>
          <w:iCs/>
          <w:color w:val="008000"/>
          <w:sz w:val="18"/>
        </w:rPr>
        <w:t>//"string"</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r w:rsidRPr="007D3A7D">
        <w:rPr>
          <w:rFonts w:ascii="Consolas" w:eastAsia="Times New Roman" w:hAnsi="Consolas" w:cs="Consolas"/>
          <w:color w:val="0000FF"/>
          <w:sz w:val="18"/>
        </w:rPr>
        <w:t>typeof</w:t>
      </w:r>
      <w:proofErr w:type="spellEnd"/>
      <w:r w:rsidRPr="007D3A7D">
        <w:rPr>
          <w:rFonts w:ascii="Consolas" w:eastAsia="Times New Roman" w:hAnsi="Consolas" w:cs="Consolas"/>
          <w:color w:val="000000"/>
          <w:sz w:val="18"/>
          <w:szCs w:val="18"/>
        </w:rPr>
        <w:t xml:space="preserve">(a); </w:t>
      </w:r>
      <w:r w:rsidRPr="007D3A7D">
        <w:rPr>
          <w:rFonts w:ascii="Consolas" w:eastAsia="Times New Roman" w:hAnsi="Consolas" w:cs="Consolas"/>
          <w:i/>
          <w:iCs/>
          <w:color w:val="008000"/>
          <w:sz w:val="18"/>
        </w:rPr>
        <w:t>//"number"</w:t>
      </w:r>
    </w:p>
    <w:p w:rsidR="007D3A7D" w:rsidRPr="007D3A7D" w:rsidRDefault="007D3A7D" w:rsidP="007D3A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D3A7D">
        <w:rPr>
          <w:rFonts w:ascii="Consolas" w:eastAsia="Times New Roman" w:hAnsi="Consolas" w:cs="Consolas"/>
          <w:color w:val="0000FF"/>
          <w:sz w:val="18"/>
        </w:rPr>
        <w:t>typeof</w:t>
      </w:r>
      <w:proofErr w:type="spellEnd"/>
      <w:r w:rsidRPr="007D3A7D">
        <w:rPr>
          <w:rFonts w:ascii="Consolas" w:eastAsia="Times New Roman" w:hAnsi="Consolas" w:cs="Consolas"/>
          <w:color w:val="000000"/>
          <w:sz w:val="18"/>
          <w:szCs w:val="18"/>
        </w:rPr>
        <w:t xml:space="preserve">(b); </w:t>
      </w:r>
      <w:r w:rsidRPr="007D3A7D">
        <w:rPr>
          <w:rFonts w:ascii="Consolas" w:eastAsia="Times New Roman" w:hAnsi="Consolas" w:cs="Consolas"/>
          <w:i/>
          <w:iCs/>
          <w:color w:val="008000"/>
          <w:sz w:val="18"/>
        </w:rPr>
        <w:t xml:space="preserve">//"number" </w:t>
      </w:r>
    </w:p>
    <w:p w:rsidR="002E1D97" w:rsidRDefault="002E1D9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31F91" w:rsidRPr="00231F91" w:rsidTr="00231F91">
        <w:trPr>
          <w:tblCellSpacing w:w="15" w:type="dxa"/>
        </w:trPr>
        <w:tc>
          <w:tcPr>
            <w:tcW w:w="0" w:type="auto"/>
            <w:vAlign w:val="center"/>
            <w:hideMark/>
          </w:tcPr>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 What is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b/>
                <w:bCs/>
                <w:color w:val="000000"/>
                <w:sz w:val="20"/>
                <w:szCs w:val="20"/>
              </w:rPr>
              <w:t>JavaScript</w:t>
            </w:r>
            <w:r w:rsidRPr="00231F91">
              <w:rPr>
                <w:rFonts w:ascii="Verdana" w:eastAsia="Times New Roman" w:hAnsi="Verdana" w:cs="Times New Roman"/>
                <w:color w:val="000000"/>
                <w:sz w:val="20"/>
              </w:rPr>
              <w:t> </w:t>
            </w:r>
            <w:r w:rsidRPr="00231F91">
              <w:rPr>
                <w:rFonts w:ascii="Verdana" w:eastAsia="Times New Roman" w:hAnsi="Verdana" w:cs="Times New Roman"/>
                <w:color w:val="000000"/>
                <w:sz w:val="20"/>
                <w:szCs w:val="20"/>
              </w:rPr>
              <w:t>is</w:t>
            </w:r>
            <w:r w:rsidRPr="00231F91">
              <w:rPr>
                <w:rFonts w:ascii="Verdana" w:eastAsia="Times New Roman" w:hAnsi="Verdana" w:cs="Times New Roman"/>
                <w:color w:val="000000"/>
                <w:sz w:val="20"/>
              </w:rPr>
              <w:t> </w:t>
            </w:r>
            <w:r w:rsidRPr="00231F91">
              <w:rPr>
                <w:rFonts w:ascii="Verdana" w:eastAsia="Times New Roman" w:hAnsi="Verdana" w:cs="Times New Roman"/>
                <w:i/>
                <w:iCs/>
                <w:color w:val="000000"/>
                <w:sz w:val="20"/>
              </w:rPr>
              <w:t>a scripting language</w:t>
            </w:r>
            <w:r w:rsidRPr="00231F91">
              <w:rPr>
                <w:rFonts w:ascii="Verdana" w:eastAsia="Times New Roman" w:hAnsi="Verdana" w:cs="Times New Roman"/>
                <w:color w:val="000000"/>
                <w:sz w:val="20"/>
                <w:szCs w:val="20"/>
              </w:rPr>
              <w:t>. It is different from Java language. It is object-based, lightweight and cross platform. It is widely used for client side validation.</w:t>
            </w:r>
            <w:r w:rsidRPr="00231F91">
              <w:rPr>
                <w:rFonts w:ascii="Verdana" w:eastAsia="Times New Roman" w:hAnsi="Verdana" w:cs="Times New Roman"/>
                <w:color w:val="000000"/>
                <w:sz w:val="20"/>
              </w:rPr>
              <w:t> </w:t>
            </w:r>
            <w:hyperlink r:id="rId6" w:tgtFrame="_blank" w:history="1">
              <w:r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5"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 xml:space="preserve">2) What is the difference between JavaScript and </w:t>
            </w:r>
            <w:proofErr w:type="spellStart"/>
            <w:r w:rsidRPr="00231F91">
              <w:rPr>
                <w:rFonts w:ascii="Helvetica" w:eastAsia="Times New Roman" w:hAnsi="Helvetica" w:cs="Helvetica"/>
                <w:color w:val="610B4B"/>
                <w:sz w:val="32"/>
                <w:szCs w:val="32"/>
              </w:rPr>
              <w:t>jscript</w:t>
            </w:r>
            <w:proofErr w:type="spellEnd"/>
            <w:r w:rsidRPr="00231F91">
              <w:rPr>
                <w:rFonts w:ascii="Helvetica" w:eastAsia="Times New Roman" w:hAnsi="Helvetica" w:cs="Helvetica"/>
                <w:color w:val="610B4B"/>
                <w:sz w:val="32"/>
                <w:szCs w:val="32"/>
              </w:rPr>
              <w: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Netscape provided the JavaScript language. Microsoft changed the name and called it JScript to avoid the trademark </w:t>
            </w:r>
            <w:proofErr w:type="spellStart"/>
            <w:r w:rsidRPr="00231F91">
              <w:rPr>
                <w:rFonts w:ascii="Verdana" w:eastAsia="Times New Roman" w:hAnsi="Verdana" w:cs="Times New Roman"/>
                <w:color w:val="000000"/>
                <w:sz w:val="20"/>
                <w:szCs w:val="20"/>
              </w:rPr>
              <w:t>issue.In</w:t>
            </w:r>
            <w:proofErr w:type="spellEnd"/>
            <w:r w:rsidRPr="00231F91">
              <w:rPr>
                <w:rFonts w:ascii="Verdana" w:eastAsia="Times New Roman" w:hAnsi="Verdana" w:cs="Times New Roman"/>
                <w:color w:val="000000"/>
                <w:sz w:val="20"/>
                <w:szCs w:val="20"/>
              </w:rPr>
              <w:t xml:space="preserve"> other words, you can say JScript is same as JavaScript, but it is provided by Microsoft.</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6"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3) How to write a hello world example of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A simple example of JavaScript hello world is given below. You need to place it inside the body tag of html.</w:t>
            </w:r>
          </w:p>
          <w:p w:rsidR="00231F91" w:rsidRPr="00231F91" w:rsidRDefault="00231F91" w:rsidP="00231F91">
            <w:pPr>
              <w:numPr>
                <w:ilvl w:val="0"/>
                <w:numId w:val="13"/>
              </w:numPr>
              <w:spacing w:after="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b/>
                <w:bCs/>
                <w:color w:val="006699"/>
                <w:sz w:val="20"/>
              </w:rPr>
              <w:t>&lt;</w:t>
            </w:r>
            <w:r w:rsidRPr="00231F91">
              <w:rPr>
                <w:rFonts w:ascii="Verdana" w:eastAsia="Times New Roman" w:hAnsi="Verdana" w:cs="Times New Roman"/>
                <w:b/>
                <w:bCs/>
                <w:color w:val="006699"/>
                <w:sz w:val="20"/>
                <w:szCs w:val="20"/>
              </w:rPr>
              <w:t>script</w:t>
            </w:r>
            <w:r w:rsidRPr="00231F91">
              <w:rPr>
                <w:rFonts w:ascii="Verdana" w:eastAsia="Times New Roman" w:hAnsi="Verdana" w:cs="Times New Roman"/>
                <w:color w:val="000000"/>
                <w:sz w:val="20"/>
                <w:szCs w:val="20"/>
                <w:bdr w:val="none" w:sz="0" w:space="0" w:color="auto" w:frame="1"/>
              </w:rPr>
              <w:t> </w:t>
            </w:r>
            <w:r w:rsidRPr="00231F91">
              <w:rPr>
                <w:rFonts w:ascii="Verdana" w:eastAsia="Times New Roman" w:hAnsi="Verdana" w:cs="Times New Roman"/>
                <w:color w:val="FF0000"/>
                <w:sz w:val="20"/>
              </w:rPr>
              <w:t>type</w:t>
            </w:r>
            <w:r w:rsidRPr="00231F91">
              <w:rPr>
                <w:rFonts w:ascii="Verdana" w:eastAsia="Times New Roman" w:hAnsi="Verdana" w:cs="Times New Roman"/>
                <w:color w:val="000000"/>
                <w:sz w:val="20"/>
                <w:szCs w:val="20"/>
                <w:bdr w:val="none" w:sz="0" w:space="0" w:color="auto" w:frame="1"/>
              </w:rPr>
              <w:t>=</w:t>
            </w:r>
            <w:r w:rsidRPr="00231F91">
              <w:rPr>
                <w:rFonts w:ascii="Verdana" w:eastAsia="Times New Roman" w:hAnsi="Verdana" w:cs="Times New Roman"/>
                <w:color w:val="0000FF"/>
                <w:sz w:val="20"/>
              </w:rPr>
              <w:t>"text/</w:t>
            </w:r>
            <w:proofErr w:type="spellStart"/>
            <w:r w:rsidRPr="00231F91">
              <w:rPr>
                <w:rFonts w:ascii="Verdana" w:eastAsia="Times New Roman" w:hAnsi="Verdana" w:cs="Times New Roman"/>
                <w:color w:val="0000FF"/>
                <w:sz w:val="20"/>
              </w:rPr>
              <w:t>javascript</w:t>
            </w:r>
            <w:proofErr w:type="spellEnd"/>
            <w:r w:rsidRPr="00231F91">
              <w:rPr>
                <w:rFonts w:ascii="Verdana" w:eastAsia="Times New Roman" w:hAnsi="Verdana" w:cs="Times New Roman"/>
                <w:color w:val="0000FF"/>
                <w:sz w:val="20"/>
              </w:rPr>
              <w:t>"</w:t>
            </w:r>
            <w:r w:rsidRPr="00231F91">
              <w:rPr>
                <w:rFonts w:ascii="Verdana" w:eastAsia="Times New Roman" w:hAnsi="Verdana" w:cs="Times New Roman"/>
                <w:b/>
                <w:bCs/>
                <w:color w:val="006699"/>
                <w:sz w:val="20"/>
              </w:rPr>
              <w:t>&gt;</w:t>
            </w:r>
            <w:r w:rsidRPr="00231F91">
              <w:rPr>
                <w:rFonts w:ascii="Verdana" w:eastAsia="Times New Roman" w:hAnsi="Verdana" w:cs="Times New Roman"/>
                <w:color w:val="000000"/>
                <w:sz w:val="20"/>
                <w:szCs w:val="20"/>
                <w:bdr w:val="none" w:sz="0" w:space="0" w:color="auto" w:frame="1"/>
              </w:rPr>
              <w:t>  </w:t>
            </w:r>
          </w:p>
          <w:p w:rsidR="00231F91" w:rsidRPr="00231F91" w:rsidRDefault="00231F91" w:rsidP="00231F91">
            <w:pPr>
              <w:numPr>
                <w:ilvl w:val="0"/>
                <w:numId w:val="13"/>
              </w:numPr>
              <w:spacing w:after="0" w:line="240" w:lineRule="auto"/>
              <w:ind w:left="300"/>
              <w:rPr>
                <w:rFonts w:ascii="Verdana" w:eastAsia="Times New Roman" w:hAnsi="Verdana" w:cs="Times New Roman"/>
                <w:color w:val="000000"/>
                <w:sz w:val="20"/>
                <w:szCs w:val="20"/>
              </w:rPr>
            </w:pPr>
            <w:proofErr w:type="spellStart"/>
            <w:proofErr w:type="gramStart"/>
            <w:r w:rsidRPr="00231F91">
              <w:rPr>
                <w:rFonts w:ascii="Verdana" w:eastAsia="Times New Roman" w:hAnsi="Verdana" w:cs="Times New Roman"/>
                <w:color w:val="000000"/>
                <w:sz w:val="20"/>
                <w:szCs w:val="20"/>
                <w:bdr w:val="none" w:sz="0" w:space="0" w:color="auto" w:frame="1"/>
              </w:rPr>
              <w:t>document.write</w:t>
            </w:r>
            <w:proofErr w:type="spellEnd"/>
            <w:proofErr w:type="gramEnd"/>
            <w:r w:rsidRPr="00231F91">
              <w:rPr>
                <w:rFonts w:ascii="Verdana" w:eastAsia="Times New Roman" w:hAnsi="Verdana" w:cs="Times New Roman"/>
                <w:color w:val="000000"/>
                <w:sz w:val="20"/>
                <w:szCs w:val="20"/>
                <w:bdr w:val="none" w:sz="0" w:space="0" w:color="auto" w:frame="1"/>
              </w:rPr>
              <w:t>("JavaScript Hello World!");  </w:t>
            </w:r>
          </w:p>
          <w:p w:rsidR="00231F91" w:rsidRPr="00231F91" w:rsidRDefault="00231F91" w:rsidP="00231F91">
            <w:pPr>
              <w:numPr>
                <w:ilvl w:val="0"/>
                <w:numId w:val="13"/>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b/>
                <w:bCs/>
                <w:color w:val="006699"/>
                <w:sz w:val="20"/>
              </w:rPr>
              <w:t>&lt;/</w:t>
            </w:r>
            <w:r w:rsidRPr="00231F91">
              <w:rPr>
                <w:rFonts w:ascii="Verdana" w:eastAsia="Times New Roman" w:hAnsi="Verdana" w:cs="Times New Roman"/>
                <w:b/>
                <w:bCs/>
                <w:color w:val="006699"/>
                <w:sz w:val="20"/>
                <w:szCs w:val="20"/>
              </w:rPr>
              <w:t>script</w:t>
            </w:r>
            <w:r w:rsidRPr="00231F91">
              <w:rPr>
                <w:rFonts w:ascii="Verdana" w:eastAsia="Times New Roman" w:hAnsi="Verdana" w:cs="Times New Roman"/>
                <w:b/>
                <w:bCs/>
                <w:color w:val="006699"/>
                <w:sz w:val="20"/>
              </w:rPr>
              <w:t>&gt;</w:t>
            </w:r>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7"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7"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4) How to use external JavaScript file?</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I am assuming that </w:t>
            </w:r>
            <w:proofErr w:type="spellStart"/>
            <w:r w:rsidRPr="00231F91">
              <w:rPr>
                <w:rFonts w:ascii="Verdana" w:eastAsia="Times New Roman" w:hAnsi="Verdana" w:cs="Times New Roman"/>
                <w:color w:val="000000"/>
                <w:sz w:val="20"/>
                <w:szCs w:val="20"/>
              </w:rPr>
              <w:t>js</w:t>
            </w:r>
            <w:proofErr w:type="spellEnd"/>
            <w:r w:rsidRPr="00231F91">
              <w:rPr>
                <w:rFonts w:ascii="Verdana" w:eastAsia="Times New Roman" w:hAnsi="Verdana" w:cs="Times New Roman"/>
                <w:color w:val="000000"/>
                <w:sz w:val="20"/>
                <w:szCs w:val="20"/>
              </w:rPr>
              <w:t xml:space="preserve"> file name is message.js, place the following script tag inside the head tag.</w:t>
            </w:r>
          </w:p>
          <w:p w:rsidR="00231F91" w:rsidRPr="00231F91" w:rsidRDefault="00231F91" w:rsidP="00231F91">
            <w:pPr>
              <w:numPr>
                <w:ilvl w:val="0"/>
                <w:numId w:val="14"/>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b/>
                <w:bCs/>
                <w:color w:val="006699"/>
                <w:sz w:val="20"/>
              </w:rPr>
              <w:t>&lt;</w:t>
            </w:r>
            <w:r w:rsidRPr="00231F91">
              <w:rPr>
                <w:rFonts w:ascii="Verdana" w:eastAsia="Times New Roman" w:hAnsi="Verdana" w:cs="Times New Roman"/>
                <w:b/>
                <w:bCs/>
                <w:color w:val="006699"/>
                <w:sz w:val="20"/>
                <w:szCs w:val="20"/>
              </w:rPr>
              <w:t>script</w:t>
            </w:r>
            <w:r w:rsidRPr="00231F91">
              <w:rPr>
                <w:rFonts w:ascii="Verdana" w:eastAsia="Times New Roman" w:hAnsi="Verdana" w:cs="Times New Roman"/>
                <w:color w:val="000000"/>
                <w:sz w:val="20"/>
                <w:szCs w:val="20"/>
                <w:bdr w:val="none" w:sz="0" w:space="0" w:color="auto" w:frame="1"/>
              </w:rPr>
              <w:t> </w:t>
            </w:r>
            <w:r w:rsidRPr="00231F91">
              <w:rPr>
                <w:rFonts w:ascii="Verdana" w:eastAsia="Times New Roman" w:hAnsi="Verdana" w:cs="Times New Roman"/>
                <w:color w:val="FF0000"/>
                <w:sz w:val="20"/>
              </w:rPr>
              <w:t>type</w:t>
            </w:r>
            <w:r w:rsidRPr="00231F91">
              <w:rPr>
                <w:rFonts w:ascii="Verdana" w:eastAsia="Times New Roman" w:hAnsi="Verdana" w:cs="Times New Roman"/>
                <w:color w:val="000000"/>
                <w:sz w:val="20"/>
                <w:szCs w:val="20"/>
                <w:bdr w:val="none" w:sz="0" w:space="0" w:color="auto" w:frame="1"/>
              </w:rPr>
              <w:t>=</w:t>
            </w:r>
            <w:r w:rsidRPr="00231F91">
              <w:rPr>
                <w:rFonts w:ascii="Verdana" w:eastAsia="Times New Roman" w:hAnsi="Verdana" w:cs="Times New Roman"/>
                <w:color w:val="0000FF"/>
                <w:sz w:val="20"/>
              </w:rPr>
              <w:t>"text/</w:t>
            </w:r>
            <w:proofErr w:type="spellStart"/>
            <w:r w:rsidRPr="00231F91">
              <w:rPr>
                <w:rFonts w:ascii="Verdana" w:eastAsia="Times New Roman" w:hAnsi="Verdana" w:cs="Times New Roman"/>
                <w:color w:val="0000FF"/>
                <w:sz w:val="20"/>
              </w:rPr>
              <w:t>javascript</w:t>
            </w:r>
            <w:proofErr w:type="spellEnd"/>
            <w:r w:rsidRPr="00231F91">
              <w:rPr>
                <w:rFonts w:ascii="Verdana" w:eastAsia="Times New Roman" w:hAnsi="Verdana" w:cs="Times New Roman"/>
                <w:color w:val="0000FF"/>
                <w:sz w:val="20"/>
              </w:rPr>
              <w:t>"</w:t>
            </w:r>
            <w:r w:rsidRPr="00231F91">
              <w:rPr>
                <w:rFonts w:ascii="Verdana" w:eastAsia="Times New Roman" w:hAnsi="Verdana" w:cs="Times New Roman"/>
                <w:color w:val="000000"/>
                <w:sz w:val="20"/>
                <w:szCs w:val="20"/>
                <w:bdr w:val="none" w:sz="0" w:space="0" w:color="auto" w:frame="1"/>
              </w:rPr>
              <w:t> </w:t>
            </w:r>
            <w:proofErr w:type="spellStart"/>
            <w:r w:rsidRPr="00231F91">
              <w:rPr>
                <w:rFonts w:ascii="Verdana" w:eastAsia="Times New Roman" w:hAnsi="Verdana" w:cs="Times New Roman"/>
                <w:color w:val="FF0000"/>
                <w:sz w:val="20"/>
              </w:rPr>
              <w:t>src</w:t>
            </w:r>
            <w:proofErr w:type="spellEnd"/>
            <w:r w:rsidRPr="00231F91">
              <w:rPr>
                <w:rFonts w:ascii="Verdana" w:eastAsia="Times New Roman" w:hAnsi="Verdana" w:cs="Times New Roman"/>
                <w:color w:val="000000"/>
                <w:sz w:val="20"/>
                <w:szCs w:val="20"/>
                <w:bdr w:val="none" w:sz="0" w:space="0" w:color="auto" w:frame="1"/>
              </w:rPr>
              <w:t>=</w:t>
            </w:r>
            <w:r w:rsidRPr="00231F91">
              <w:rPr>
                <w:rFonts w:ascii="Verdana" w:eastAsia="Times New Roman" w:hAnsi="Verdana" w:cs="Times New Roman"/>
                <w:color w:val="0000FF"/>
                <w:sz w:val="20"/>
              </w:rPr>
              <w:t>"message.js"</w:t>
            </w:r>
            <w:r w:rsidRPr="00231F91">
              <w:rPr>
                <w:rFonts w:ascii="Verdana" w:eastAsia="Times New Roman" w:hAnsi="Verdana" w:cs="Times New Roman"/>
                <w:b/>
                <w:bCs/>
                <w:color w:val="006699"/>
                <w:sz w:val="20"/>
              </w:rPr>
              <w:t>&gt;&lt;/</w:t>
            </w:r>
            <w:r w:rsidRPr="00231F91">
              <w:rPr>
                <w:rFonts w:ascii="Verdana" w:eastAsia="Times New Roman" w:hAnsi="Verdana" w:cs="Times New Roman"/>
                <w:b/>
                <w:bCs/>
                <w:color w:val="006699"/>
                <w:sz w:val="20"/>
                <w:szCs w:val="20"/>
              </w:rPr>
              <w:t>script</w:t>
            </w:r>
            <w:r w:rsidRPr="00231F91">
              <w:rPr>
                <w:rFonts w:ascii="Verdana" w:eastAsia="Times New Roman" w:hAnsi="Verdana" w:cs="Times New Roman"/>
                <w:b/>
                <w:bCs/>
                <w:color w:val="006699"/>
                <w:sz w:val="20"/>
              </w:rPr>
              <w:t>&gt;</w:t>
            </w:r>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8"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8"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lastRenderedPageBreak/>
              <w:t>5) Is JavaScript case sensitive language?</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Yes.</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9"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6) What is BOM?</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b/>
                <w:bCs/>
                <w:color w:val="000000"/>
                <w:sz w:val="20"/>
                <w:szCs w:val="20"/>
              </w:rPr>
              <w:t>BOM</w:t>
            </w:r>
            <w:r w:rsidRPr="00231F91">
              <w:rPr>
                <w:rFonts w:ascii="Verdana" w:eastAsia="Times New Roman" w:hAnsi="Verdana" w:cs="Times New Roman"/>
                <w:color w:val="000000"/>
                <w:sz w:val="20"/>
              </w:rPr>
              <w:t> </w:t>
            </w:r>
            <w:r w:rsidRPr="00231F91">
              <w:rPr>
                <w:rFonts w:ascii="Verdana" w:eastAsia="Times New Roman" w:hAnsi="Verdana" w:cs="Times New Roman"/>
                <w:color w:val="000000"/>
                <w:sz w:val="20"/>
                <w:szCs w:val="20"/>
              </w:rPr>
              <w:t>stands for</w:t>
            </w:r>
            <w:r w:rsidRPr="00231F91">
              <w:rPr>
                <w:rFonts w:ascii="Verdana" w:eastAsia="Times New Roman" w:hAnsi="Verdana" w:cs="Times New Roman"/>
                <w:color w:val="000000"/>
                <w:sz w:val="20"/>
              </w:rPr>
              <w:t> </w:t>
            </w:r>
            <w:r w:rsidRPr="00231F91">
              <w:rPr>
                <w:rFonts w:ascii="Verdana" w:eastAsia="Times New Roman" w:hAnsi="Verdana" w:cs="Times New Roman"/>
                <w:i/>
                <w:iCs/>
                <w:color w:val="000000"/>
                <w:sz w:val="20"/>
              </w:rPr>
              <w:t>Browser Object Model</w:t>
            </w:r>
            <w:r w:rsidRPr="00231F91">
              <w:rPr>
                <w:rFonts w:ascii="Verdana" w:eastAsia="Times New Roman" w:hAnsi="Verdana" w:cs="Times New Roman"/>
                <w:color w:val="000000"/>
                <w:sz w:val="20"/>
                <w:szCs w:val="20"/>
              </w:rPr>
              <w:t>. It provides interaction with the browser. The default object of browser is window.</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9" w:tgtFrame="_blank" w:history="1">
              <w:r w:rsidR="00231F91" w:rsidRPr="00231F91">
                <w:rPr>
                  <w:rFonts w:ascii="Verdana" w:eastAsia="Times New Roman" w:hAnsi="Verdana" w:cs="Times New Roman"/>
                  <w:color w:val="008000"/>
                  <w:sz w:val="20"/>
                  <w:u w:val="single"/>
                </w:rPr>
                <w:t>Browser Object Model</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0"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7) What is DOM? What is the use of document object?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b/>
                <w:bCs/>
                <w:color w:val="000000"/>
                <w:sz w:val="20"/>
                <w:szCs w:val="20"/>
              </w:rPr>
              <w:t>DOM</w:t>
            </w:r>
            <w:r w:rsidRPr="00231F91">
              <w:rPr>
                <w:rFonts w:ascii="Verdana" w:eastAsia="Times New Roman" w:hAnsi="Verdana" w:cs="Times New Roman"/>
                <w:color w:val="000000"/>
                <w:sz w:val="20"/>
              </w:rPr>
              <w:t> </w:t>
            </w:r>
            <w:r w:rsidRPr="00231F91">
              <w:rPr>
                <w:rFonts w:ascii="Verdana" w:eastAsia="Times New Roman" w:hAnsi="Verdana" w:cs="Times New Roman"/>
                <w:color w:val="000000"/>
                <w:sz w:val="20"/>
                <w:szCs w:val="20"/>
              </w:rPr>
              <w:t>stands for</w:t>
            </w:r>
            <w:r w:rsidRPr="00231F91">
              <w:rPr>
                <w:rFonts w:ascii="Verdana" w:eastAsia="Times New Roman" w:hAnsi="Verdana" w:cs="Times New Roman"/>
                <w:color w:val="000000"/>
                <w:sz w:val="20"/>
              </w:rPr>
              <w:t> </w:t>
            </w:r>
            <w:r w:rsidRPr="00231F91">
              <w:rPr>
                <w:rFonts w:ascii="Verdana" w:eastAsia="Times New Roman" w:hAnsi="Verdana" w:cs="Times New Roman"/>
                <w:i/>
                <w:iCs/>
                <w:color w:val="000000"/>
                <w:sz w:val="20"/>
              </w:rPr>
              <w:t>Document Object Model</w:t>
            </w:r>
            <w:r w:rsidRPr="00231F91">
              <w:rPr>
                <w:rFonts w:ascii="Verdana" w:eastAsia="Times New Roman" w:hAnsi="Verdana" w:cs="Times New Roman"/>
                <w:color w:val="000000"/>
                <w:sz w:val="20"/>
                <w:szCs w:val="20"/>
              </w:rPr>
              <w:t xml:space="preserve">. A document object </w:t>
            </w:r>
            <w:proofErr w:type="gramStart"/>
            <w:r w:rsidRPr="00231F91">
              <w:rPr>
                <w:rFonts w:ascii="Verdana" w:eastAsia="Times New Roman" w:hAnsi="Verdana" w:cs="Times New Roman"/>
                <w:color w:val="000000"/>
                <w:sz w:val="20"/>
                <w:szCs w:val="20"/>
              </w:rPr>
              <w:t>represent</w:t>
            </w:r>
            <w:proofErr w:type="gramEnd"/>
            <w:r w:rsidRPr="00231F91">
              <w:rPr>
                <w:rFonts w:ascii="Verdana" w:eastAsia="Times New Roman" w:hAnsi="Verdana" w:cs="Times New Roman"/>
                <w:color w:val="000000"/>
                <w:sz w:val="20"/>
                <w:szCs w:val="20"/>
              </w:rPr>
              <w:t xml:space="preserve"> the html document. It can be used to access and change the content of html.</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0" w:tgtFrame="_blank" w:history="1">
              <w:r w:rsidR="00231F91" w:rsidRPr="00231F91">
                <w:rPr>
                  <w:rFonts w:ascii="Verdana" w:eastAsia="Times New Roman" w:hAnsi="Verdana" w:cs="Times New Roman"/>
                  <w:color w:val="008000"/>
                  <w:sz w:val="20"/>
                  <w:u w:val="single"/>
                </w:rPr>
                <w:t>Document Object Model</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1"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8) What is the use of window object?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The window object is automatically created by the browser that represents a window of a browser.</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It is used to display the popup dialog box such as alert dialog box, confirm dialog box, input dialog box etc.</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1"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2"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9) What is the use of history object?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The history object of browser can be used to switch to history pages such as back and forward from current page or another page. There are three methods of history object.</w:t>
            </w:r>
          </w:p>
          <w:p w:rsidR="00231F91" w:rsidRPr="00231F91" w:rsidRDefault="00231F91" w:rsidP="00231F91">
            <w:pPr>
              <w:numPr>
                <w:ilvl w:val="0"/>
                <w:numId w:val="15"/>
              </w:numPr>
              <w:spacing w:before="45" w:after="100" w:afterAutospacing="1" w:line="240" w:lineRule="auto"/>
              <w:ind w:left="1020"/>
              <w:rPr>
                <w:rFonts w:ascii="Verdana" w:eastAsia="Times New Roman" w:hAnsi="Verdana" w:cs="Times New Roman"/>
                <w:color w:val="000000"/>
                <w:sz w:val="20"/>
                <w:szCs w:val="20"/>
              </w:rPr>
            </w:pPr>
            <w:proofErr w:type="spellStart"/>
            <w:r w:rsidRPr="00231F91">
              <w:rPr>
                <w:rFonts w:ascii="Verdana" w:eastAsia="Times New Roman" w:hAnsi="Verdana" w:cs="Times New Roman"/>
                <w:color w:val="000000"/>
                <w:sz w:val="20"/>
                <w:szCs w:val="20"/>
              </w:rPr>
              <w:t>history.back</w:t>
            </w:r>
            <w:proofErr w:type="spellEnd"/>
            <w:r w:rsidRPr="00231F91">
              <w:rPr>
                <w:rFonts w:ascii="Verdana" w:eastAsia="Times New Roman" w:hAnsi="Verdana" w:cs="Times New Roman"/>
                <w:color w:val="000000"/>
                <w:sz w:val="20"/>
                <w:szCs w:val="20"/>
              </w:rPr>
              <w:t>()</w:t>
            </w:r>
          </w:p>
          <w:p w:rsidR="00231F91" w:rsidRPr="00231F91" w:rsidRDefault="00231F91" w:rsidP="00231F91">
            <w:pPr>
              <w:numPr>
                <w:ilvl w:val="0"/>
                <w:numId w:val="15"/>
              </w:numPr>
              <w:spacing w:before="45" w:after="100" w:afterAutospacing="1" w:line="240" w:lineRule="auto"/>
              <w:ind w:left="1020"/>
              <w:rPr>
                <w:rFonts w:ascii="Verdana" w:eastAsia="Times New Roman" w:hAnsi="Verdana" w:cs="Times New Roman"/>
                <w:color w:val="000000"/>
                <w:sz w:val="20"/>
                <w:szCs w:val="20"/>
              </w:rPr>
            </w:pPr>
            <w:proofErr w:type="spellStart"/>
            <w:r w:rsidRPr="00231F91">
              <w:rPr>
                <w:rFonts w:ascii="Verdana" w:eastAsia="Times New Roman" w:hAnsi="Verdana" w:cs="Times New Roman"/>
                <w:color w:val="000000"/>
                <w:sz w:val="20"/>
                <w:szCs w:val="20"/>
              </w:rPr>
              <w:lastRenderedPageBreak/>
              <w:t>history.forward</w:t>
            </w:r>
            <w:proofErr w:type="spellEnd"/>
            <w:r w:rsidRPr="00231F91">
              <w:rPr>
                <w:rFonts w:ascii="Verdana" w:eastAsia="Times New Roman" w:hAnsi="Verdana" w:cs="Times New Roman"/>
                <w:color w:val="000000"/>
                <w:sz w:val="20"/>
                <w:szCs w:val="20"/>
              </w:rPr>
              <w:t>()</w:t>
            </w:r>
          </w:p>
          <w:p w:rsidR="00231F91" w:rsidRPr="00231F91" w:rsidRDefault="00231F91" w:rsidP="00231F91">
            <w:pPr>
              <w:numPr>
                <w:ilvl w:val="0"/>
                <w:numId w:val="15"/>
              </w:numPr>
              <w:spacing w:before="45" w:after="100" w:afterAutospacing="1" w:line="240" w:lineRule="auto"/>
              <w:ind w:left="1020"/>
              <w:rPr>
                <w:rFonts w:ascii="Verdana" w:eastAsia="Times New Roman" w:hAnsi="Verdana" w:cs="Times New Roman"/>
                <w:color w:val="000000"/>
                <w:sz w:val="20"/>
                <w:szCs w:val="20"/>
              </w:rPr>
            </w:pPr>
            <w:proofErr w:type="spellStart"/>
            <w:proofErr w:type="gramStart"/>
            <w:r w:rsidRPr="00231F91">
              <w:rPr>
                <w:rFonts w:ascii="Verdana" w:eastAsia="Times New Roman" w:hAnsi="Verdana" w:cs="Times New Roman"/>
                <w:color w:val="000000"/>
                <w:sz w:val="20"/>
                <w:szCs w:val="20"/>
              </w:rPr>
              <w:t>history.go</w:t>
            </w:r>
            <w:proofErr w:type="spellEnd"/>
            <w:proofErr w:type="gramEnd"/>
            <w:r w:rsidRPr="00231F91">
              <w:rPr>
                <w:rFonts w:ascii="Verdana" w:eastAsia="Times New Roman" w:hAnsi="Verdana" w:cs="Times New Roman"/>
                <w:color w:val="000000"/>
                <w:sz w:val="20"/>
                <w:szCs w:val="20"/>
              </w:rPr>
              <w:t>(number): number may be positive for forward, negative for backward.</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2"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3"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10) How to write comment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There are two types of comments in JavaScript.</w:t>
            </w:r>
          </w:p>
          <w:p w:rsidR="00231F91" w:rsidRPr="00231F91" w:rsidRDefault="00231F91" w:rsidP="00231F91">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Single Line Comment: It is represented by // (double forward slash)</w:t>
            </w:r>
          </w:p>
          <w:p w:rsidR="00231F91" w:rsidRPr="00231F91" w:rsidRDefault="00231F91" w:rsidP="00231F91">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Multi Line Comment: It is represented by slash with asterisk symbol as /* write comment here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3"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4"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11) How to create function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To create function in JavaScript, follow the following syntax.</w:t>
            </w:r>
          </w:p>
          <w:p w:rsidR="00231F91" w:rsidRPr="00231F91" w:rsidRDefault="00231F91" w:rsidP="00231F91">
            <w:pPr>
              <w:numPr>
                <w:ilvl w:val="0"/>
                <w:numId w:val="17"/>
              </w:numPr>
              <w:spacing w:after="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function </w:t>
            </w:r>
            <w:proofErr w:type="spellStart"/>
            <w:r w:rsidRPr="00231F91">
              <w:rPr>
                <w:rFonts w:ascii="Verdana" w:eastAsia="Times New Roman" w:hAnsi="Verdana" w:cs="Times New Roman"/>
                <w:color w:val="000000"/>
                <w:sz w:val="20"/>
                <w:szCs w:val="20"/>
                <w:bdr w:val="none" w:sz="0" w:space="0" w:color="auto" w:frame="1"/>
              </w:rPr>
              <w:t>function_name</w:t>
            </w:r>
            <w:proofErr w:type="spellEnd"/>
            <w:r w:rsidRPr="00231F91">
              <w:rPr>
                <w:rFonts w:ascii="Verdana" w:eastAsia="Times New Roman" w:hAnsi="Verdana" w:cs="Times New Roman"/>
                <w:color w:val="000000"/>
                <w:sz w:val="20"/>
                <w:szCs w:val="20"/>
                <w:bdr w:val="none" w:sz="0" w:space="0" w:color="auto" w:frame="1"/>
              </w:rPr>
              <w:t>(){  </w:t>
            </w:r>
          </w:p>
          <w:p w:rsidR="00231F91" w:rsidRPr="00231F91" w:rsidRDefault="00231F91" w:rsidP="00231F91">
            <w:pPr>
              <w:numPr>
                <w:ilvl w:val="0"/>
                <w:numId w:val="17"/>
              </w:numPr>
              <w:spacing w:after="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//function body  </w:t>
            </w:r>
          </w:p>
          <w:p w:rsidR="00231F91" w:rsidRPr="00231F91" w:rsidRDefault="00231F91" w:rsidP="00231F91">
            <w:pPr>
              <w:numPr>
                <w:ilvl w:val="0"/>
                <w:numId w:val="17"/>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4"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5"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12) What are the JavaScript data types?</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There are two types of data types in JavaScript:</w:t>
            </w:r>
          </w:p>
          <w:p w:rsidR="00231F91" w:rsidRPr="00231F91" w:rsidRDefault="00231F91" w:rsidP="00231F91">
            <w:pPr>
              <w:numPr>
                <w:ilvl w:val="0"/>
                <w:numId w:val="18"/>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Primitive Data Types</w:t>
            </w:r>
          </w:p>
          <w:p w:rsidR="00231F91" w:rsidRPr="00231F91" w:rsidRDefault="00231F91" w:rsidP="00231F91">
            <w:pPr>
              <w:numPr>
                <w:ilvl w:val="0"/>
                <w:numId w:val="18"/>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Non-primitive Data Types</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5"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6"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13) What is the difference between == and ===?</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The == operator checks equality only whereas === checks equality and data type i.e. </w:t>
            </w:r>
            <w:r w:rsidRPr="00231F91">
              <w:rPr>
                <w:rFonts w:ascii="Verdana" w:eastAsia="Times New Roman" w:hAnsi="Verdana" w:cs="Times New Roman"/>
                <w:color w:val="000000"/>
                <w:sz w:val="20"/>
                <w:szCs w:val="20"/>
              </w:rPr>
              <w:lastRenderedPageBreak/>
              <w:t>value must be of same type.</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7"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14) How to write html code dynamically using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The </w:t>
            </w:r>
            <w:proofErr w:type="spellStart"/>
            <w:r w:rsidRPr="00231F91">
              <w:rPr>
                <w:rFonts w:ascii="Verdana" w:eastAsia="Times New Roman" w:hAnsi="Verdana" w:cs="Times New Roman"/>
                <w:color w:val="000000"/>
                <w:sz w:val="20"/>
                <w:szCs w:val="20"/>
              </w:rPr>
              <w:t>innerHTML</w:t>
            </w:r>
            <w:proofErr w:type="spellEnd"/>
            <w:r w:rsidRPr="00231F91">
              <w:rPr>
                <w:rFonts w:ascii="Verdana" w:eastAsia="Times New Roman" w:hAnsi="Verdana" w:cs="Times New Roman"/>
                <w:color w:val="000000"/>
                <w:sz w:val="20"/>
                <w:szCs w:val="20"/>
              </w:rPr>
              <w:t xml:space="preserve"> property is used to write the HTML code using JavaScript dynamically. Let's see a simple example:</w:t>
            </w:r>
          </w:p>
          <w:p w:rsidR="00231F91" w:rsidRPr="00231F91" w:rsidRDefault="00231F91" w:rsidP="00231F91">
            <w:pPr>
              <w:numPr>
                <w:ilvl w:val="0"/>
                <w:numId w:val="19"/>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document.getElementById('mylocation')</w:t>
            </w:r>
            <w:r w:rsidRPr="00231F91">
              <w:rPr>
                <w:rFonts w:ascii="Verdana" w:eastAsia="Times New Roman" w:hAnsi="Verdana" w:cs="Times New Roman"/>
                <w:color w:val="FF0000"/>
                <w:sz w:val="20"/>
              </w:rPr>
              <w:t>.innerHTML</w:t>
            </w:r>
            <w:r w:rsidRPr="00231F91">
              <w:rPr>
                <w:rFonts w:ascii="Verdana" w:eastAsia="Times New Roman" w:hAnsi="Verdana" w:cs="Times New Roman"/>
                <w:color w:val="000000"/>
                <w:sz w:val="20"/>
                <w:szCs w:val="20"/>
                <w:bdr w:val="none" w:sz="0" w:space="0" w:color="auto" w:frame="1"/>
              </w:rPr>
              <w:t>=</w:t>
            </w:r>
            <w:r w:rsidRPr="00231F91">
              <w:rPr>
                <w:rFonts w:ascii="Verdana" w:eastAsia="Times New Roman" w:hAnsi="Verdana" w:cs="Times New Roman"/>
                <w:color w:val="0000FF"/>
                <w:sz w:val="20"/>
              </w:rPr>
              <w:t>"&lt;h2&gt;This is heading using JavaScript&lt;/h2&gt;"</w:t>
            </w:r>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6"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8"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15) How to write normal text code using JavaScript dynamically?</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The </w:t>
            </w:r>
            <w:proofErr w:type="spellStart"/>
            <w:r w:rsidRPr="00231F91">
              <w:rPr>
                <w:rFonts w:ascii="Verdana" w:eastAsia="Times New Roman" w:hAnsi="Verdana" w:cs="Times New Roman"/>
                <w:color w:val="000000"/>
                <w:sz w:val="20"/>
                <w:szCs w:val="20"/>
              </w:rPr>
              <w:t>innerText</w:t>
            </w:r>
            <w:proofErr w:type="spellEnd"/>
            <w:r w:rsidRPr="00231F91">
              <w:rPr>
                <w:rFonts w:ascii="Verdana" w:eastAsia="Times New Roman" w:hAnsi="Verdana" w:cs="Times New Roman"/>
                <w:color w:val="000000"/>
                <w:sz w:val="20"/>
                <w:szCs w:val="20"/>
              </w:rPr>
              <w:t xml:space="preserve"> property is used to write the simple text using JavaScript dynamically. Let's see a simple example:</w:t>
            </w:r>
          </w:p>
          <w:p w:rsidR="00231F91" w:rsidRPr="00231F91" w:rsidRDefault="00231F91" w:rsidP="00231F91">
            <w:pPr>
              <w:numPr>
                <w:ilvl w:val="0"/>
                <w:numId w:val="20"/>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document.getElementById('mylocation')</w:t>
            </w:r>
            <w:r w:rsidRPr="00231F91">
              <w:rPr>
                <w:rFonts w:ascii="Verdana" w:eastAsia="Times New Roman" w:hAnsi="Verdana" w:cs="Times New Roman"/>
                <w:color w:val="FF0000"/>
                <w:sz w:val="20"/>
              </w:rPr>
              <w:t>.innerText</w:t>
            </w:r>
            <w:r w:rsidRPr="00231F91">
              <w:rPr>
                <w:rFonts w:ascii="Verdana" w:eastAsia="Times New Roman" w:hAnsi="Verdana" w:cs="Times New Roman"/>
                <w:color w:val="000000"/>
                <w:sz w:val="20"/>
                <w:szCs w:val="20"/>
                <w:bdr w:val="none" w:sz="0" w:space="0" w:color="auto" w:frame="1"/>
              </w:rPr>
              <w:t>=</w:t>
            </w:r>
            <w:r w:rsidRPr="00231F91">
              <w:rPr>
                <w:rFonts w:ascii="Verdana" w:eastAsia="Times New Roman" w:hAnsi="Verdana" w:cs="Times New Roman"/>
                <w:color w:val="0000FF"/>
                <w:sz w:val="20"/>
              </w:rPr>
              <w:t>"This is text using JavaScript"</w:t>
            </w:r>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7"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9"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16) How to create objects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There are 3 ways to create object in JavaScript.</w:t>
            </w:r>
          </w:p>
          <w:p w:rsidR="00231F91" w:rsidRPr="00231F91" w:rsidRDefault="00231F91" w:rsidP="00231F91">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object literal</w:t>
            </w:r>
          </w:p>
          <w:p w:rsidR="00231F91" w:rsidRPr="00231F91" w:rsidRDefault="00231F91" w:rsidP="00231F91">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creating instance of Object</w:t>
            </w:r>
          </w:p>
          <w:p w:rsidR="00231F91" w:rsidRPr="00231F91" w:rsidRDefault="00231F91" w:rsidP="00231F91">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Object Constructor</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Let's see a simple code to create object using object literal.</w:t>
            </w:r>
          </w:p>
          <w:p w:rsidR="00231F91" w:rsidRPr="00231F91" w:rsidRDefault="00231F91" w:rsidP="00231F91">
            <w:pPr>
              <w:numPr>
                <w:ilvl w:val="0"/>
                <w:numId w:val="22"/>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FF0000"/>
                <w:sz w:val="20"/>
              </w:rPr>
              <w:t>emp</w:t>
            </w:r>
            <w:r w:rsidRPr="00231F91">
              <w:rPr>
                <w:rFonts w:ascii="Verdana" w:eastAsia="Times New Roman" w:hAnsi="Verdana" w:cs="Times New Roman"/>
                <w:color w:val="000000"/>
                <w:sz w:val="20"/>
                <w:szCs w:val="20"/>
                <w:bdr w:val="none" w:sz="0" w:space="0" w:color="auto" w:frame="1"/>
              </w:rPr>
              <w:t>={id:102,name:"Rahul Kumar",salary:50000}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8"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40"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17) How to create array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lastRenderedPageBreak/>
              <w:t>There are 3 ways to create array in JavaScript.</w:t>
            </w:r>
          </w:p>
          <w:p w:rsidR="00231F91" w:rsidRPr="00231F91" w:rsidRDefault="00231F91" w:rsidP="00231F91">
            <w:pPr>
              <w:numPr>
                <w:ilvl w:val="0"/>
                <w:numId w:val="23"/>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array literal</w:t>
            </w:r>
          </w:p>
          <w:p w:rsidR="00231F91" w:rsidRPr="00231F91" w:rsidRDefault="00231F91" w:rsidP="00231F91">
            <w:pPr>
              <w:numPr>
                <w:ilvl w:val="0"/>
                <w:numId w:val="23"/>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creating instance of Array</w:t>
            </w:r>
          </w:p>
          <w:p w:rsidR="00231F91" w:rsidRPr="00231F91" w:rsidRDefault="00231F91" w:rsidP="00231F91">
            <w:pPr>
              <w:numPr>
                <w:ilvl w:val="0"/>
                <w:numId w:val="23"/>
              </w:numPr>
              <w:spacing w:before="45" w:after="100" w:afterAutospacing="1" w:line="240" w:lineRule="auto"/>
              <w:ind w:left="102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By using an Array constructor</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Let's see a simple code to create array using object literal.</w:t>
            </w:r>
          </w:p>
          <w:p w:rsidR="00231F91" w:rsidRPr="00231F91" w:rsidRDefault="00231F91" w:rsidP="00231F91">
            <w:pPr>
              <w:numPr>
                <w:ilvl w:val="0"/>
                <w:numId w:val="24"/>
              </w:numPr>
              <w:spacing w:after="150" w:line="240" w:lineRule="auto"/>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bdr w:val="none" w:sz="0" w:space="0" w:color="auto" w:frame="1"/>
              </w:rPr>
              <w:t>var </w:t>
            </w:r>
            <w:r w:rsidRPr="00231F91">
              <w:rPr>
                <w:rFonts w:ascii="Verdana" w:eastAsia="Times New Roman" w:hAnsi="Verdana" w:cs="Times New Roman"/>
                <w:color w:val="FF0000"/>
                <w:sz w:val="20"/>
              </w:rPr>
              <w:t>emp</w:t>
            </w:r>
            <w:r w:rsidRPr="00231F91">
              <w:rPr>
                <w:rFonts w:ascii="Verdana" w:eastAsia="Times New Roman" w:hAnsi="Verdana" w:cs="Times New Roman"/>
                <w:color w:val="000000"/>
                <w:sz w:val="20"/>
                <w:szCs w:val="20"/>
                <w:bdr w:val="none" w:sz="0" w:space="0" w:color="auto" w:frame="1"/>
              </w:rPr>
              <w:t>=["</w:t>
            </w:r>
            <w:proofErr w:type="spellStart"/>
            <w:r w:rsidRPr="00231F91">
              <w:rPr>
                <w:rFonts w:ascii="Verdana" w:eastAsia="Times New Roman" w:hAnsi="Verdana" w:cs="Times New Roman"/>
                <w:color w:val="000000"/>
                <w:sz w:val="20"/>
                <w:szCs w:val="20"/>
                <w:bdr w:val="none" w:sz="0" w:space="0" w:color="auto" w:frame="1"/>
              </w:rPr>
              <w:t>Shyam</w:t>
            </w:r>
            <w:proofErr w:type="spellEnd"/>
            <w:r w:rsidRPr="00231F91">
              <w:rPr>
                <w:rFonts w:ascii="Verdana" w:eastAsia="Times New Roman" w:hAnsi="Verdana" w:cs="Times New Roman"/>
                <w:color w:val="000000"/>
                <w:sz w:val="20"/>
                <w:szCs w:val="20"/>
                <w:bdr w:val="none" w:sz="0" w:space="0" w:color="auto" w:frame="1"/>
              </w:rPr>
              <w:t>","</w:t>
            </w:r>
            <w:proofErr w:type="spellStart"/>
            <w:r w:rsidRPr="00231F91">
              <w:rPr>
                <w:rFonts w:ascii="Verdana" w:eastAsia="Times New Roman" w:hAnsi="Verdana" w:cs="Times New Roman"/>
                <w:color w:val="000000"/>
                <w:sz w:val="20"/>
                <w:szCs w:val="20"/>
                <w:bdr w:val="none" w:sz="0" w:space="0" w:color="auto" w:frame="1"/>
              </w:rPr>
              <w:t>Vimal","Ratan</w:t>
            </w:r>
            <w:proofErr w:type="spellEnd"/>
            <w:r w:rsidRPr="00231F91">
              <w:rPr>
                <w:rFonts w:ascii="Verdana" w:eastAsia="Times New Roman" w:hAnsi="Verdana" w:cs="Times New Roman"/>
                <w:color w:val="000000"/>
                <w:sz w:val="20"/>
                <w:szCs w:val="20"/>
                <w:bdr w:val="none" w:sz="0" w:space="0" w:color="auto" w:frame="1"/>
              </w:rPr>
              <w:t>"];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hyperlink r:id="rId19" w:tgtFrame="_blank" w:history="1">
              <w:r w:rsidR="00231F91" w:rsidRPr="00231F91">
                <w:rPr>
                  <w:rFonts w:ascii="Verdana" w:eastAsia="Times New Roman" w:hAnsi="Verdana" w:cs="Times New Roman"/>
                  <w:color w:val="008000"/>
                  <w:sz w:val="20"/>
                  <w:u w:val="single"/>
                </w:rPr>
                <w:t>More details...</w:t>
              </w:r>
            </w:hyperlink>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41"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 xml:space="preserve">18) What does the </w:t>
            </w:r>
            <w:proofErr w:type="spellStart"/>
            <w:proofErr w:type="gramStart"/>
            <w:r w:rsidRPr="00231F91">
              <w:rPr>
                <w:rFonts w:ascii="Helvetica" w:eastAsia="Times New Roman" w:hAnsi="Helvetica" w:cs="Helvetica"/>
                <w:color w:val="610B4B"/>
                <w:sz w:val="32"/>
                <w:szCs w:val="32"/>
              </w:rPr>
              <w:t>isNaN</w:t>
            </w:r>
            <w:proofErr w:type="spellEnd"/>
            <w:r w:rsidRPr="00231F91">
              <w:rPr>
                <w:rFonts w:ascii="Helvetica" w:eastAsia="Times New Roman" w:hAnsi="Helvetica" w:cs="Helvetica"/>
                <w:color w:val="610B4B"/>
                <w:sz w:val="32"/>
                <w:szCs w:val="32"/>
              </w:rPr>
              <w:t>(</w:t>
            </w:r>
            <w:proofErr w:type="gramEnd"/>
            <w:r w:rsidRPr="00231F91">
              <w:rPr>
                <w:rFonts w:ascii="Helvetica" w:eastAsia="Times New Roman" w:hAnsi="Helvetica" w:cs="Helvetica"/>
                <w:color w:val="610B4B"/>
                <w:sz w:val="32"/>
                <w:szCs w:val="32"/>
              </w:rPr>
              <w:t>) function?</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 xml:space="preserve">The </w:t>
            </w:r>
            <w:proofErr w:type="spellStart"/>
            <w:proofErr w:type="gramStart"/>
            <w:r w:rsidRPr="00231F91">
              <w:rPr>
                <w:rFonts w:ascii="Verdana" w:eastAsia="Times New Roman" w:hAnsi="Verdana" w:cs="Times New Roman"/>
                <w:color w:val="000000"/>
                <w:sz w:val="20"/>
                <w:szCs w:val="20"/>
              </w:rPr>
              <w:t>isNan</w:t>
            </w:r>
            <w:proofErr w:type="spellEnd"/>
            <w:r w:rsidRPr="00231F91">
              <w:rPr>
                <w:rFonts w:ascii="Verdana" w:eastAsia="Times New Roman" w:hAnsi="Verdana" w:cs="Times New Roman"/>
                <w:color w:val="000000"/>
                <w:sz w:val="20"/>
                <w:szCs w:val="20"/>
              </w:rPr>
              <w:t>(</w:t>
            </w:r>
            <w:proofErr w:type="gramEnd"/>
            <w:r w:rsidRPr="00231F91">
              <w:rPr>
                <w:rFonts w:ascii="Verdana" w:eastAsia="Times New Roman" w:hAnsi="Verdana" w:cs="Times New Roman"/>
                <w:color w:val="000000"/>
                <w:sz w:val="20"/>
                <w:szCs w:val="20"/>
              </w:rPr>
              <w:t>) function returns true if the variable value is not a number.</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42"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19) What is the output of 10+20+"30"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3030 because 10+20 will be 30. If there is numeric value before and after +, it is treated is binary + (arithmetic operator).</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43" style="width:0;height:.75pt" o:hralign="center" o:hrstd="t" o:hrnoshade="t" o:hr="t" fillcolor="#d4d4d4" stroked="f"/>
              </w:pict>
            </w:r>
          </w:p>
          <w:p w:rsidR="00231F91" w:rsidRPr="00231F91" w:rsidRDefault="00231F91" w:rsidP="00231F91">
            <w:pPr>
              <w:spacing w:before="100" w:beforeAutospacing="1" w:after="100" w:afterAutospacing="1" w:line="345" w:lineRule="atLeast"/>
              <w:ind w:left="300"/>
              <w:outlineLvl w:val="2"/>
              <w:rPr>
                <w:rFonts w:ascii="Helvetica" w:eastAsia="Times New Roman" w:hAnsi="Helvetica" w:cs="Helvetica"/>
                <w:color w:val="610B4B"/>
                <w:sz w:val="32"/>
                <w:szCs w:val="32"/>
              </w:rPr>
            </w:pPr>
            <w:r w:rsidRPr="00231F91">
              <w:rPr>
                <w:rFonts w:ascii="Helvetica" w:eastAsia="Times New Roman" w:hAnsi="Helvetica" w:cs="Helvetica"/>
                <w:color w:val="610B4B"/>
                <w:sz w:val="32"/>
                <w:szCs w:val="32"/>
              </w:rPr>
              <w:t>20) What is the output of "10"+20+30 in JavaScript?</w:t>
            </w:r>
          </w:p>
          <w:p w:rsidR="00231F91" w:rsidRPr="00231F91" w:rsidRDefault="00231F91" w:rsidP="00231F91">
            <w:pPr>
              <w:spacing w:before="100" w:beforeAutospacing="1" w:after="100" w:afterAutospacing="1" w:line="345" w:lineRule="atLeast"/>
              <w:ind w:left="300"/>
              <w:rPr>
                <w:rFonts w:ascii="Verdana" w:eastAsia="Times New Roman" w:hAnsi="Verdana" w:cs="Times New Roman"/>
                <w:color w:val="000000"/>
                <w:sz w:val="20"/>
                <w:szCs w:val="20"/>
              </w:rPr>
            </w:pPr>
            <w:r w:rsidRPr="00231F91">
              <w:rPr>
                <w:rFonts w:ascii="Verdana" w:eastAsia="Times New Roman" w:hAnsi="Verdana" w:cs="Times New Roman"/>
                <w:color w:val="000000"/>
                <w:sz w:val="20"/>
                <w:szCs w:val="20"/>
              </w:rPr>
              <w:t>102030 because after a string all the + will be treated as string concatenation operator (not binary +).</w:t>
            </w:r>
          </w:p>
          <w:p w:rsidR="00231F91" w:rsidRPr="00231F91" w:rsidRDefault="00F84256" w:rsidP="00231F91">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44" style="width:0;height:.75pt" o:hralign="center" o:hrstd="t" o:hrnoshade="t" o:hr="t" fillcolor="#d4d4d4" stroked="f"/>
              </w:pict>
            </w:r>
          </w:p>
          <w:p w:rsidR="00231F91" w:rsidRPr="00231F91" w:rsidRDefault="00231F91" w:rsidP="00231F91">
            <w:pPr>
              <w:spacing w:after="0" w:line="345" w:lineRule="atLeast"/>
              <w:ind w:left="300"/>
              <w:rPr>
                <w:rFonts w:ascii="Verdana" w:eastAsia="Times New Roman" w:hAnsi="Verdana" w:cs="Times New Roman"/>
                <w:color w:val="000000"/>
                <w:sz w:val="20"/>
                <w:szCs w:val="20"/>
              </w:rPr>
            </w:pPr>
          </w:p>
        </w:tc>
      </w:tr>
    </w:tbl>
    <w:p w:rsidR="00231F91" w:rsidRDefault="00231F91">
      <w:ins w:id="1" w:author="Unknown">
        <w:r w:rsidRPr="00231F91">
          <w:rPr>
            <w:rFonts w:ascii="Times New Roman" w:eastAsia="Times New Roman" w:hAnsi="Times New Roman" w:cs="Times New Roman"/>
            <w:color w:val="000000"/>
            <w:sz w:val="27"/>
          </w:rPr>
          <w:lastRenderedPageBreak/>
          <w:t> </w:t>
        </w:r>
        <w:r w:rsidRPr="00231F91">
          <w:rPr>
            <w:rFonts w:ascii="Times New Roman" w:eastAsia="Times New Roman" w:hAnsi="Times New Roman" w:cs="Times New Roman"/>
            <w:color w:val="000000"/>
            <w:sz w:val="27"/>
            <w:szCs w:val="27"/>
          </w:rPr>
          <w:br/>
        </w:r>
        <w:r w:rsidRPr="00231F91">
          <w:rPr>
            <w:rFonts w:ascii="Times New Roman" w:eastAsia="Times New Roman" w:hAnsi="Times New Roman" w:cs="Times New Roman"/>
            <w:color w:val="000000"/>
            <w:sz w:val="27"/>
            <w:szCs w:val="27"/>
          </w:rPr>
          <w:br/>
        </w:r>
        <w:r w:rsidRPr="00231F91">
          <w:rPr>
            <w:rFonts w:ascii="Times New Roman" w:eastAsia="Times New Roman" w:hAnsi="Times New Roman" w:cs="Times New Roman"/>
            <w:color w:val="000000"/>
            <w:sz w:val="27"/>
            <w:szCs w:val="27"/>
          </w:rPr>
          <w:br/>
        </w:r>
        <w:r w:rsidRPr="00231F91">
          <w:rPr>
            <w:rFonts w:ascii="Times New Roman" w:eastAsia="Times New Roman" w:hAnsi="Times New Roman" w:cs="Times New Roman"/>
            <w:color w:val="000000"/>
            <w:sz w:val="27"/>
            <w:szCs w:val="27"/>
          </w:rPr>
          <w:br/>
        </w:r>
      </w:ins>
    </w:p>
    <w:sectPr w:rsidR="00231F91" w:rsidSect="002E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8F"/>
    <w:multiLevelType w:val="multilevel"/>
    <w:tmpl w:val="68A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92E2B"/>
    <w:multiLevelType w:val="multilevel"/>
    <w:tmpl w:val="E294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112"/>
    <w:multiLevelType w:val="multilevel"/>
    <w:tmpl w:val="8B9E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87271"/>
    <w:multiLevelType w:val="multilevel"/>
    <w:tmpl w:val="4CD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B4C35"/>
    <w:multiLevelType w:val="multilevel"/>
    <w:tmpl w:val="8DDA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E091B"/>
    <w:multiLevelType w:val="multilevel"/>
    <w:tmpl w:val="07C0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5204E"/>
    <w:multiLevelType w:val="multilevel"/>
    <w:tmpl w:val="0A4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32242"/>
    <w:multiLevelType w:val="multilevel"/>
    <w:tmpl w:val="CB6C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94175"/>
    <w:multiLevelType w:val="multilevel"/>
    <w:tmpl w:val="DA9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F4D2A"/>
    <w:multiLevelType w:val="multilevel"/>
    <w:tmpl w:val="F56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1136D"/>
    <w:multiLevelType w:val="multilevel"/>
    <w:tmpl w:val="EEF0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30F9D"/>
    <w:multiLevelType w:val="multilevel"/>
    <w:tmpl w:val="438A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2462B"/>
    <w:multiLevelType w:val="multilevel"/>
    <w:tmpl w:val="4600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91FCF"/>
    <w:multiLevelType w:val="multilevel"/>
    <w:tmpl w:val="128E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524CF"/>
    <w:multiLevelType w:val="multilevel"/>
    <w:tmpl w:val="AF94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A696D"/>
    <w:multiLevelType w:val="multilevel"/>
    <w:tmpl w:val="9F8E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B32A8"/>
    <w:multiLevelType w:val="multilevel"/>
    <w:tmpl w:val="B812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42780"/>
    <w:multiLevelType w:val="multilevel"/>
    <w:tmpl w:val="3384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501AE"/>
    <w:multiLevelType w:val="multilevel"/>
    <w:tmpl w:val="17A6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42CAE"/>
    <w:multiLevelType w:val="multilevel"/>
    <w:tmpl w:val="96A8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75BBD"/>
    <w:multiLevelType w:val="multilevel"/>
    <w:tmpl w:val="61B0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EB6937"/>
    <w:multiLevelType w:val="multilevel"/>
    <w:tmpl w:val="81EC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6442C"/>
    <w:multiLevelType w:val="multilevel"/>
    <w:tmpl w:val="2BC2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668A1"/>
    <w:multiLevelType w:val="multilevel"/>
    <w:tmpl w:val="507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13"/>
  </w:num>
  <w:num w:numId="4">
    <w:abstractNumId w:val="22"/>
  </w:num>
  <w:num w:numId="5">
    <w:abstractNumId w:val="15"/>
  </w:num>
  <w:num w:numId="6">
    <w:abstractNumId w:val="14"/>
  </w:num>
  <w:num w:numId="7">
    <w:abstractNumId w:val="1"/>
  </w:num>
  <w:num w:numId="8">
    <w:abstractNumId w:val="3"/>
  </w:num>
  <w:num w:numId="9">
    <w:abstractNumId w:val="2"/>
  </w:num>
  <w:num w:numId="10">
    <w:abstractNumId w:val="10"/>
  </w:num>
  <w:num w:numId="11">
    <w:abstractNumId w:val="20"/>
  </w:num>
  <w:num w:numId="12">
    <w:abstractNumId w:val="21"/>
  </w:num>
  <w:num w:numId="13">
    <w:abstractNumId w:val="17"/>
  </w:num>
  <w:num w:numId="14">
    <w:abstractNumId w:val="12"/>
  </w:num>
  <w:num w:numId="15">
    <w:abstractNumId w:val="9"/>
  </w:num>
  <w:num w:numId="16">
    <w:abstractNumId w:val="11"/>
  </w:num>
  <w:num w:numId="17">
    <w:abstractNumId w:val="0"/>
  </w:num>
  <w:num w:numId="18">
    <w:abstractNumId w:val="8"/>
  </w:num>
  <w:num w:numId="19">
    <w:abstractNumId w:val="6"/>
  </w:num>
  <w:num w:numId="20">
    <w:abstractNumId w:val="5"/>
  </w:num>
  <w:num w:numId="21">
    <w:abstractNumId w:val="7"/>
  </w:num>
  <w:num w:numId="22">
    <w:abstractNumId w:val="23"/>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3A7D"/>
    <w:rsid w:val="00231F91"/>
    <w:rsid w:val="002E1D97"/>
    <w:rsid w:val="005A0B36"/>
    <w:rsid w:val="007D3A7D"/>
    <w:rsid w:val="008C0E88"/>
    <w:rsid w:val="00DD0007"/>
    <w:rsid w:val="00F16155"/>
    <w:rsid w:val="00F8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4C95"/>
  <w15:docId w15:val="{1BFAEC47-4A4B-42F6-84E9-A4C611E1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D97"/>
  </w:style>
  <w:style w:type="paragraph" w:styleId="Heading2">
    <w:name w:val="heading 2"/>
    <w:basedOn w:val="Normal"/>
    <w:link w:val="Heading2Char"/>
    <w:uiPriority w:val="9"/>
    <w:qFormat/>
    <w:rsid w:val="007D3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3A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D3A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3A7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D3A7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D3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A7D"/>
    <w:rPr>
      <w:b/>
      <w:bCs/>
    </w:rPr>
  </w:style>
  <w:style w:type="character" w:customStyle="1" w:styleId="apple-converted-space">
    <w:name w:val="apple-converted-space"/>
    <w:basedOn w:val="DefaultParagraphFont"/>
    <w:rsid w:val="007D3A7D"/>
  </w:style>
  <w:style w:type="character" w:styleId="HTMLCode">
    <w:name w:val="HTML Code"/>
    <w:basedOn w:val="DefaultParagraphFont"/>
    <w:uiPriority w:val="99"/>
    <w:semiHidden/>
    <w:unhideWhenUsed/>
    <w:rsid w:val="007D3A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A7D"/>
    <w:rPr>
      <w:rFonts w:ascii="Courier New" w:eastAsia="Times New Roman" w:hAnsi="Courier New" w:cs="Courier New"/>
      <w:sz w:val="20"/>
      <w:szCs w:val="20"/>
    </w:rPr>
  </w:style>
  <w:style w:type="character" w:customStyle="1" w:styleId="code-keyword">
    <w:name w:val="code-keyword"/>
    <w:basedOn w:val="DefaultParagraphFont"/>
    <w:rsid w:val="007D3A7D"/>
  </w:style>
  <w:style w:type="character" w:customStyle="1" w:styleId="code-leadattribute">
    <w:name w:val="code-leadattribute"/>
    <w:basedOn w:val="DefaultParagraphFont"/>
    <w:rsid w:val="007D3A7D"/>
  </w:style>
  <w:style w:type="character" w:customStyle="1" w:styleId="code-attribute">
    <w:name w:val="code-attribute"/>
    <w:basedOn w:val="DefaultParagraphFont"/>
    <w:rsid w:val="007D3A7D"/>
  </w:style>
  <w:style w:type="character" w:customStyle="1" w:styleId="code-string">
    <w:name w:val="code-string"/>
    <w:basedOn w:val="DefaultParagraphFont"/>
    <w:rsid w:val="007D3A7D"/>
  </w:style>
  <w:style w:type="character" w:customStyle="1" w:styleId="code-digit">
    <w:name w:val="code-digit"/>
    <w:basedOn w:val="DefaultParagraphFont"/>
    <w:rsid w:val="007D3A7D"/>
  </w:style>
  <w:style w:type="character" w:customStyle="1" w:styleId="code-comment">
    <w:name w:val="code-comment"/>
    <w:basedOn w:val="DefaultParagraphFont"/>
    <w:rsid w:val="007D3A7D"/>
  </w:style>
  <w:style w:type="character" w:styleId="Hyperlink">
    <w:name w:val="Hyperlink"/>
    <w:basedOn w:val="DefaultParagraphFont"/>
    <w:uiPriority w:val="99"/>
    <w:semiHidden/>
    <w:unhideWhenUsed/>
    <w:rsid w:val="007D3A7D"/>
    <w:rPr>
      <w:color w:val="0000FF"/>
      <w:u w:val="single"/>
    </w:rPr>
  </w:style>
  <w:style w:type="character" w:styleId="Emphasis">
    <w:name w:val="Emphasis"/>
    <w:basedOn w:val="DefaultParagraphFont"/>
    <w:uiPriority w:val="20"/>
    <w:qFormat/>
    <w:rsid w:val="00231F91"/>
    <w:rPr>
      <w:i/>
      <w:iCs/>
    </w:rPr>
  </w:style>
  <w:style w:type="character" w:customStyle="1" w:styleId="tag">
    <w:name w:val="tag"/>
    <w:basedOn w:val="DefaultParagraphFont"/>
    <w:rsid w:val="00231F91"/>
  </w:style>
  <w:style w:type="character" w:customStyle="1" w:styleId="tag-name">
    <w:name w:val="tag-name"/>
    <w:basedOn w:val="DefaultParagraphFont"/>
    <w:rsid w:val="00231F91"/>
  </w:style>
  <w:style w:type="character" w:customStyle="1" w:styleId="attribute">
    <w:name w:val="attribute"/>
    <w:basedOn w:val="DefaultParagraphFont"/>
    <w:rsid w:val="00231F91"/>
  </w:style>
  <w:style w:type="character" w:customStyle="1" w:styleId="attribute-value">
    <w:name w:val="attribute-value"/>
    <w:basedOn w:val="DefaultParagraphFont"/>
    <w:rsid w:val="0023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798770">
      <w:bodyDiv w:val="1"/>
      <w:marLeft w:val="0"/>
      <w:marRight w:val="0"/>
      <w:marTop w:val="0"/>
      <w:marBottom w:val="0"/>
      <w:divBdr>
        <w:top w:val="none" w:sz="0" w:space="0" w:color="auto"/>
        <w:left w:val="none" w:sz="0" w:space="0" w:color="auto"/>
        <w:bottom w:val="none" w:sz="0" w:space="0" w:color="auto"/>
        <w:right w:val="none" w:sz="0" w:space="0" w:color="auto"/>
      </w:divBdr>
    </w:div>
    <w:div w:id="1712682305">
      <w:bodyDiv w:val="1"/>
      <w:marLeft w:val="0"/>
      <w:marRight w:val="0"/>
      <w:marTop w:val="0"/>
      <w:marBottom w:val="0"/>
      <w:divBdr>
        <w:top w:val="none" w:sz="0" w:space="0" w:color="auto"/>
        <w:left w:val="none" w:sz="0" w:space="0" w:color="auto"/>
        <w:bottom w:val="none" w:sz="0" w:space="0" w:color="auto"/>
        <w:right w:val="none" w:sz="0" w:space="0" w:color="auto"/>
      </w:divBdr>
      <w:divsChild>
        <w:div w:id="629896304">
          <w:marLeft w:val="150"/>
          <w:marRight w:val="0"/>
          <w:marTop w:val="225"/>
          <w:marBottom w:val="0"/>
          <w:divBdr>
            <w:top w:val="none" w:sz="0" w:space="0" w:color="auto"/>
            <w:left w:val="none" w:sz="0" w:space="0" w:color="auto"/>
            <w:bottom w:val="none" w:sz="0" w:space="0" w:color="auto"/>
            <w:right w:val="none" w:sz="0" w:space="0" w:color="auto"/>
          </w:divBdr>
          <w:divsChild>
            <w:div w:id="1708798914">
              <w:marLeft w:val="0"/>
              <w:marRight w:val="0"/>
              <w:marTop w:val="0"/>
              <w:marBottom w:val="0"/>
              <w:divBdr>
                <w:top w:val="none" w:sz="0" w:space="0" w:color="auto"/>
                <w:left w:val="none" w:sz="0" w:space="0" w:color="auto"/>
                <w:bottom w:val="none" w:sz="0" w:space="0" w:color="auto"/>
                <w:right w:val="none" w:sz="0" w:space="0" w:color="auto"/>
              </w:divBdr>
              <w:divsChild>
                <w:div w:id="217975634">
                  <w:marLeft w:val="0"/>
                  <w:marRight w:val="0"/>
                  <w:marTop w:val="75"/>
                  <w:marBottom w:val="150"/>
                  <w:divBdr>
                    <w:top w:val="single" w:sz="6" w:space="0" w:color="D5DDC6"/>
                    <w:left w:val="single" w:sz="6" w:space="0" w:color="D5DDC6"/>
                    <w:bottom w:val="single" w:sz="6" w:space="0" w:color="D5DDC6"/>
                    <w:right w:val="single" w:sz="6" w:space="0" w:color="D5DDC6"/>
                  </w:divBdr>
                </w:div>
                <w:div w:id="1861041975">
                  <w:marLeft w:val="0"/>
                  <w:marRight w:val="0"/>
                  <w:marTop w:val="75"/>
                  <w:marBottom w:val="150"/>
                  <w:divBdr>
                    <w:top w:val="single" w:sz="6" w:space="0" w:color="D5DDC6"/>
                    <w:left w:val="single" w:sz="6" w:space="0" w:color="D5DDC6"/>
                    <w:bottom w:val="single" w:sz="6" w:space="0" w:color="D5DDC6"/>
                    <w:right w:val="single" w:sz="6" w:space="0" w:color="D5DDC6"/>
                  </w:divBdr>
                </w:div>
                <w:div w:id="1982808430">
                  <w:marLeft w:val="0"/>
                  <w:marRight w:val="0"/>
                  <w:marTop w:val="75"/>
                  <w:marBottom w:val="150"/>
                  <w:divBdr>
                    <w:top w:val="single" w:sz="6" w:space="0" w:color="D5DDC6"/>
                    <w:left w:val="single" w:sz="6" w:space="0" w:color="D5DDC6"/>
                    <w:bottom w:val="single" w:sz="6" w:space="0" w:color="D5DDC6"/>
                    <w:right w:val="single" w:sz="6" w:space="0" w:color="D5DDC6"/>
                  </w:divBdr>
                </w:div>
                <w:div w:id="399253897">
                  <w:marLeft w:val="0"/>
                  <w:marRight w:val="0"/>
                  <w:marTop w:val="75"/>
                  <w:marBottom w:val="150"/>
                  <w:divBdr>
                    <w:top w:val="single" w:sz="6" w:space="0" w:color="D5DDC6"/>
                    <w:left w:val="single" w:sz="6" w:space="0" w:color="D5DDC6"/>
                    <w:bottom w:val="single" w:sz="6" w:space="0" w:color="D5DDC6"/>
                    <w:right w:val="single" w:sz="6" w:space="0" w:color="D5DDC6"/>
                  </w:divBdr>
                </w:div>
                <w:div w:id="1045911305">
                  <w:marLeft w:val="0"/>
                  <w:marRight w:val="0"/>
                  <w:marTop w:val="75"/>
                  <w:marBottom w:val="150"/>
                  <w:divBdr>
                    <w:top w:val="single" w:sz="6" w:space="0" w:color="D5DDC6"/>
                    <w:left w:val="single" w:sz="6" w:space="0" w:color="D5DDC6"/>
                    <w:bottom w:val="single" w:sz="6" w:space="0" w:color="D5DDC6"/>
                    <w:right w:val="single" w:sz="6" w:space="0" w:color="D5DDC6"/>
                  </w:divBdr>
                </w:div>
                <w:div w:id="341009324">
                  <w:marLeft w:val="0"/>
                  <w:marRight w:val="0"/>
                  <w:marTop w:val="75"/>
                  <w:marBottom w:val="150"/>
                  <w:divBdr>
                    <w:top w:val="single" w:sz="6" w:space="0" w:color="D5DDC6"/>
                    <w:left w:val="single" w:sz="6" w:space="0" w:color="D5DDC6"/>
                    <w:bottom w:val="single" w:sz="6" w:space="0" w:color="D5DDC6"/>
                    <w:right w:val="single" w:sz="6" w:space="0" w:color="D5DDC6"/>
                  </w:divBdr>
                </w:div>
                <w:div w:id="61906725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Child>
        </w:div>
      </w:divsChild>
    </w:div>
    <w:div w:id="1988120354">
      <w:bodyDiv w:val="1"/>
      <w:marLeft w:val="0"/>
      <w:marRight w:val="0"/>
      <w:marTop w:val="0"/>
      <w:marBottom w:val="0"/>
      <w:divBdr>
        <w:top w:val="none" w:sz="0" w:space="0" w:color="auto"/>
        <w:left w:val="none" w:sz="0" w:space="0" w:color="auto"/>
        <w:bottom w:val="none" w:sz="0" w:space="0" w:color="auto"/>
        <w:right w:val="none" w:sz="0" w:space="0" w:color="auto"/>
      </w:divBdr>
      <w:divsChild>
        <w:div w:id="938757014">
          <w:marLeft w:val="150"/>
          <w:marRight w:val="0"/>
          <w:marTop w:val="225"/>
          <w:marBottom w:val="0"/>
          <w:divBdr>
            <w:top w:val="none" w:sz="0" w:space="0" w:color="auto"/>
            <w:left w:val="none" w:sz="0" w:space="0" w:color="auto"/>
            <w:bottom w:val="none" w:sz="0" w:space="0" w:color="auto"/>
            <w:right w:val="none" w:sz="0" w:space="0" w:color="auto"/>
          </w:divBdr>
          <w:divsChild>
            <w:div w:id="1114784714">
              <w:marLeft w:val="0"/>
              <w:marRight w:val="0"/>
              <w:marTop w:val="0"/>
              <w:marBottom w:val="0"/>
              <w:divBdr>
                <w:top w:val="none" w:sz="0" w:space="0" w:color="auto"/>
                <w:left w:val="none" w:sz="0" w:space="0" w:color="auto"/>
                <w:bottom w:val="none" w:sz="0" w:space="0" w:color="auto"/>
                <w:right w:val="none" w:sz="0" w:space="0" w:color="auto"/>
              </w:divBdr>
              <w:divsChild>
                <w:div w:id="1294749175">
                  <w:marLeft w:val="0"/>
                  <w:marRight w:val="0"/>
                  <w:marTop w:val="75"/>
                  <w:marBottom w:val="150"/>
                  <w:divBdr>
                    <w:top w:val="single" w:sz="6" w:space="0" w:color="D5DDC6"/>
                    <w:left w:val="single" w:sz="6" w:space="0" w:color="D5DDC6"/>
                    <w:bottom w:val="single" w:sz="6" w:space="0" w:color="D5DDC6"/>
                    <w:right w:val="single" w:sz="6" w:space="0" w:color="D5DDC6"/>
                  </w:divBdr>
                </w:div>
                <w:div w:id="476578407">
                  <w:marLeft w:val="0"/>
                  <w:marRight w:val="0"/>
                  <w:marTop w:val="75"/>
                  <w:marBottom w:val="150"/>
                  <w:divBdr>
                    <w:top w:val="single" w:sz="6" w:space="0" w:color="D5DDC6"/>
                    <w:left w:val="single" w:sz="6" w:space="0" w:color="D5DDC6"/>
                    <w:bottom w:val="single" w:sz="6" w:space="0" w:color="D5DDC6"/>
                    <w:right w:val="single" w:sz="6" w:space="0" w:color="D5DDC6"/>
                  </w:divBdr>
                </w:div>
                <w:div w:id="1569069672">
                  <w:marLeft w:val="0"/>
                  <w:marRight w:val="0"/>
                  <w:marTop w:val="75"/>
                  <w:marBottom w:val="150"/>
                  <w:divBdr>
                    <w:top w:val="single" w:sz="6" w:space="0" w:color="D5DDC6"/>
                    <w:left w:val="single" w:sz="6" w:space="0" w:color="D5DDC6"/>
                    <w:bottom w:val="single" w:sz="6" w:space="0" w:color="D5DDC6"/>
                    <w:right w:val="single" w:sz="6" w:space="0" w:color="D5DDC6"/>
                  </w:divBdr>
                </w:div>
                <w:div w:id="917902738">
                  <w:marLeft w:val="0"/>
                  <w:marRight w:val="0"/>
                  <w:marTop w:val="75"/>
                  <w:marBottom w:val="150"/>
                  <w:divBdr>
                    <w:top w:val="single" w:sz="6" w:space="0" w:color="D5DDC6"/>
                    <w:left w:val="single" w:sz="6" w:space="0" w:color="D5DDC6"/>
                    <w:bottom w:val="single" w:sz="6" w:space="0" w:color="D5DDC6"/>
                    <w:right w:val="single" w:sz="6" w:space="0" w:color="D5DDC6"/>
                  </w:divBdr>
                </w:div>
                <w:div w:id="2055889597">
                  <w:marLeft w:val="0"/>
                  <w:marRight w:val="0"/>
                  <w:marTop w:val="75"/>
                  <w:marBottom w:val="150"/>
                  <w:divBdr>
                    <w:top w:val="single" w:sz="6" w:space="0" w:color="D5DDC6"/>
                    <w:left w:val="single" w:sz="6" w:space="0" w:color="D5DDC6"/>
                    <w:bottom w:val="single" w:sz="6" w:space="0" w:color="D5DDC6"/>
                    <w:right w:val="single" w:sz="6" w:space="0" w:color="D5DDC6"/>
                  </w:divBdr>
                </w:div>
                <w:div w:id="1023019897">
                  <w:marLeft w:val="0"/>
                  <w:marRight w:val="0"/>
                  <w:marTop w:val="75"/>
                  <w:marBottom w:val="150"/>
                  <w:divBdr>
                    <w:top w:val="single" w:sz="6" w:space="0" w:color="D5DDC6"/>
                    <w:left w:val="single" w:sz="6" w:space="0" w:color="D5DDC6"/>
                    <w:bottom w:val="single" w:sz="6" w:space="0" w:color="D5DDC6"/>
                    <w:right w:val="single" w:sz="6" w:space="0" w:color="D5DDC6"/>
                  </w:divBdr>
                </w:div>
                <w:div w:id="60720061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external-javascript-file" TargetMode="External"/><Relationship Id="rId13" Type="http://schemas.openxmlformats.org/officeDocument/2006/relationships/hyperlink" Target="http://www.javatpoint.com/javascript-comment" TargetMode="External"/><Relationship Id="rId18" Type="http://schemas.openxmlformats.org/officeDocument/2006/relationships/hyperlink" Target="http://www.javatpoint.com/javascript-objec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tpoint.com/javascript-example" TargetMode="External"/><Relationship Id="rId12" Type="http://schemas.openxmlformats.org/officeDocument/2006/relationships/hyperlink" Target="http://www.javatpoint.com/javascript-history-object" TargetMode="External"/><Relationship Id="rId17" Type="http://schemas.openxmlformats.org/officeDocument/2006/relationships/hyperlink" Target="http://www.javatpoint.com/javascript-innerText" TargetMode="External"/><Relationship Id="rId2" Type="http://schemas.openxmlformats.org/officeDocument/2006/relationships/styles" Target="styles.xml"/><Relationship Id="rId16" Type="http://schemas.openxmlformats.org/officeDocument/2006/relationships/hyperlink" Target="http://www.javatpoint.com/javascript-inn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javascript-tutorial" TargetMode="External"/><Relationship Id="rId11" Type="http://schemas.openxmlformats.org/officeDocument/2006/relationships/hyperlink" Target="http://www.javatpoint.com/window-object" TargetMode="External"/><Relationship Id="rId5" Type="http://schemas.openxmlformats.org/officeDocument/2006/relationships/hyperlink" Target="http://jsfiddle.net/gpDWk/" TargetMode="External"/><Relationship Id="rId15" Type="http://schemas.openxmlformats.org/officeDocument/2006/relationships/hyperlink" Target="http://www.javatpoint.com/javascript-data-types" TargetMode="External"/><Relationship Id="rId10" Type="http://schemas.openxmlformats.org/officeDocument/2006/relationships/hyperlink" Target="http://www.javatpoint.com/browser-object-model" TargetMode="External"/><Relationship Id="rId19" Type="http://schemas.openxmlformats.org/officeDocument/2006/relationships/hyperlink" Target="http://www.javatpoint.com/javascript-array" TargetMode="External"/><Relationship Id="rId4" Type="http://schemas.openxmlformats.org/officeDocument/2006/relationships/webSettings" Target="webSettings.xml"/><Relationship Id="rId9" Type="http://schemas.openxmlformats.org/officeDocument/2006/relationships/hyperlink" Target="http://www.javatpoint.com/browser-object-model" TargetMode="External"/><Relationship Id="rId14" Type="http://schemas.openxmlformats.org/officeDocument/2006/relationships/hyperlink" Target="http://www.javatpoint.com/javascrip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Gulshan</cp:lastModifiedBy>
  <cp:revision>6</cp:revision>
  <dcterms:created xsi:type="dcterms:W3CDTF">2015-10-02T16:26:00Z</dcterms:created>
  <dcterms:modified xsi:type="dcterms:W3CDTF">2018-06-18T14:43:00Z</dcterms:modified>
</cp:coreProperties>
</file>