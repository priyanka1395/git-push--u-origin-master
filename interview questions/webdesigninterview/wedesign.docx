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68FD1" w14:textId="77777777" w:rsidR="00AD4E10" w:rsidRPr="00AD4E10" w:rsidRDefault="00AD4E10" w:rsidP="00AD4E10">
      <w:pPr>
        <w:shd w:val="clear" w:color="auto" w:fill="FFFFFF"/>
        <w:spacing w:after="0" w:line="371" w:lineRule="atLeast"/>
        <w:textAlignment w:val="baseline"/>
        <w:rPr>
          <w:rFonts w:ascii="Helvetica" w:eastAsia="Times New Roman" w:hAnsi="Helvetica" w:cs="Helvetica"/>
          <w:color w:val="666666"/>
          <w:sz w:val="23"/>
          <w:szCs w:val="23"/>
        </w:rPr>
      </w:pPr>
      <w:r w:rsidRPr="00AD4E10">
        <w:rPr>
          <w:rFonts w:ascii="inherit" w:eastAsia="Times New Roman" w:hAnsi="inherit" w:cs="Helvetica"/>
          <w:b/>
          <w:bCs/>
          <w:color w:val="000000"/>
          <w:sz w:val="23"/>
        </w:rPr>
        <w:t>1) Mention what are the main language or platform used for web-design?</w:t>
      </w:r>
    </w:p>
    <w:p w14:paraId="07A8304D" w14:textId="77777777" w:rsidR="00AD4E10" w:rsidRPr="00AD4E10" w:rsidRDefault="00AD4E10" w:rsidP="00AD4E10">
      <w:pPr>
        <w:shd w:val="clear" w:color="auto" w:fill="FFFFFF"/>
        <w:spacing w:before="204" w:after="204" w:line="371" w:lineRule="atLeast"/>
        <w:textAlignment w:val="baseline"/>
        <w:rPr>
          <w:rFonts w:ascii="Helvetica" w:eastAsia="Times New Roman" w:hAnsi="Helvetica" w:cs="Helvetica"/>
          <w:color w:val="666666"/>
          <w:sz w:val="23"/>
          <w:szCs w:val="23"/>
        </w:rPr>
      </w:pPr>
      <w:r w:rsidRPr="00AD4E10">
        <w:rPr>
          <w:rFonts w:ascii="Helvetica" w:eastAsia="Times New Roman" w:hAnsi="Helvetica" w:cs="Helvetica"/>
          <w:color w:val="666666"/>
          <w:sz w:val="23"/>
          <w:szCs w:val="23"/>
        </w:rPr>
        <w:t>The main language used for web-designing are</w:t>
      </w:r>
    </w:p>
    <w:p w14:paraId="5A51B89D" w14:textId="77777777" w:rsidR="00AD4E10" w:rsidRPr="00AD4E10" w:rsidRDefault="00AD4E10" w:rsidP="00AD4E10">
      <w:pPr>
        <w:numPr>
          <w:ilvl w:val="0"/>
          <w:numId w:val="1"/>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AD4E10">
        <w:rPr>
          <w:rFonts w:ascii="inherit" w:eastAsia="Times New Roman" w:hAnsi="inherit" w:cs="Helvetica"/>
          <w:color w:val="666666"/>
          <w:sz w:val="23"/>
          <w:szCs w:val="23"/>
        </w:rPr>
        <w:t>HTML: Base template</w:t>
      </w:r>
    </w:p>
    <w:p w14:paraId="0C24332F" w14:textId="77777777" w:rsidR="00AD4E10" w:rsidRPr="00AD4E10" w:rsidRDefault="00AD4E10" w:rsidP="00AD4E10">
      <w:pPr>
        <w:numPr>
          <w:ilvl w:val="0"/>
          <w:numId w:val="1"/>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AD4E10">
        <w:rPr>
          <w:rFonts w:ascii="inherit" w:eastAsia="Times New Roman" w:hAnsi="inherit" w:cs="Helvetica"/>
          <w:color w:val="666666"/>
          <w:sz w:val="23"/>
          <w:szCs w:val="23"/>
        </w:rPr>
        <w:t>CSS: Styling</w:t>
      </w:r>
    </w:p>
    <w:p w14:paraId="63CC44E0" w14:textId="77777777" w:rsidR="00AD4E10" w:rsidRPr="00AD4E10" w:rsidRDefault="00AD4E10" w:rsidP="00AD4E10">
      <w:pPr>
        <w:numPr>
          <w:ilvl w:val="0"/>
          <w:numId w:val="1"/>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AD4E10">
        <w:rPr>
          <w:rFonts w:ascii="inherit" w:eastAsia="Times New Roman" w:hAnsi="inherit" w:cs="Helvetica"/>
          <w:color w:val="666666"/>
          <w:sz w:val="23"/>
          <w:szCs w:val="23"/>
        </w:rPr>
        <w:t>JavaScript: Functionality</w:t>
      </w:r>
    </w:p>
    <w:p w14:paraId="2E7B250F" w14:textId="77777777" w:rsidR="00AD4E10" w:rsidRPr="00AD4E10" w:rsidRDefault="00AD4E10" w:rsidP="00AD4E10">
      <w:pPr>
        <w:numPr>
          <w:ilvl w:val="0"/>
          <w:numId w:val="1"/>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AD4E10">
        <w:rPr>
          <w:rFonts w:ascii="inherit" w:eastAsia="Times New Roman" w:hAnsi="inherit" w:cs="Helvetica"/>
          <w:color w:val="666666"/>
          <w:sz w:val="23"/>
          <w:szCs w:val="23"/>
        </w:rPr>
        <w:t>PHP: Server side scripts</w:t>
      </w:r>
    </w:p>
    <w:p w14:paraId="45498891" w14:textId="77777777" w:rsidR="00AD4E10" w:rsidRPr="00AD4E10" w:rsidRDefault="00AD4E10" w:rsidP="00AD4E10">
      <w:pPr>
        <w:shd w:val="clear" w:color="auto" w:fill="FFFFFF"/>
        <w:spacing w:after="0" w:line="371" w:lineRule="atLeast"/>
        <w:textAlignment w:val="baseline"/>
        <w:rPr>
          <w:rFonts w:ascii="Helvetica" w:eastAsia="Times New Roman" w:hAnsi="Helvetica" w:cs="Helvetica"/>
          <w:color w:val="666666"/>
          <w:sz w:val="23"/>
          <w:szCs w:val="23"/>
        </w:rPr>
      </w:pPr>
      <w:r w:rsidRPr="00AD4E10">
        <w:rPr>
          <w:rFonts w:ascii="inherit" w:eastAsia="Times New Roman" w:hAnsi="inherit" w:cs="Helvetica"/>
          <w:b/>
          <w:bCs/>
          <w:color w:val="000000"/>
          <w:sz w:val="23"/>
        </w:rPr>
        <w:t>2) Explain how can you set an image as a background on web pages?</w:t>
      </w:r>
    </w:p>
    <w:p w14:paraId="3108ED88" w14:textId="77777777" w:rsidR="00AD4E10" w:rsidRPr="00AD4E10" w:rsidRDefault="00AD4E10" w:rsidP="00AD4E10">
      <w:pPr>
        <w:shd w:val="clear" w:color="auto" w:fill="FFFFFF"/>
        <w:spacing w:before="204" w:after="204" w:line="371" w:lineRule="atLeast"/>
        <w:textAlignment w:val="baseline"/>
        <w:rPr>
          <w:rFonts w:ascii="Helvetica" w:eastAsia="Times New Roman" w:hAnsi="Helvetica" w:cs="Helvetica"/>
          <w:color w:val="666666"/>
          <w:sz w:val="23"/>
          <w:szCs w:val="23"/>
        </w:rPr>
      </w:pPr>
      <w:r w:rsidRPr="00AD4E10">
        <w:rPr>
          <w:rFonts w:ascii="Helvetica" w:eastAsia="Times New Roman" w:hAnsi="Helvetica" w:cs="Helvetica"/>
          <w:color w:val="666666"/>
          <w:sz w:val="23"/>
          <w:szCs w:val="23"/>
        </w:rPr>
        <w:t>To set an image as a background on web page, point the body background to the name of your image you want to set as a background as shown below.</w:t>
      </w:r>
    </w:p>
    <w:p w14:paraId="3E8D3F7E" w14:textId="77777777" w:rsidR="00AD4E10" w:rsidRPr="00AD4E10" w:rsidRDefault="00AD4E10" w:rsidP="00AD4E10">
      <w:pPr>
        <w:shd w:val="clear" w:color="auto" w:fill="FFFFFF"/>
        <w:spacing w:before="204" w:after="204" w:line="371" w:lineRule="atLeast"/>
        <w:textAlignment w:val="baseline"/>
        <w:rPr>
          <w:rFonts w:ascii="Helvetica" w:eastAsia="Times New Roman" w:hAnsi="Helvetica" w:cs="Helvetica"/>
          <w:color w:val="666666"/>
          <w:sz w:val="23"/>
          <w:szCs w:val="23"/>
        </w:rPr>
      </w:pPr>
      <w:r w:rsidRPr="00AD4E10">
        <w:rPr>
          <w:rFonts w:ascii="Helvetica" w:eastAsia="Times New Roman" w:hAnsi="Helvetica" w:cs="Helvetica"/>
          <w:color w:val="666666"/>
          <w:sz w:val="23"/>
          <w:szCs w:val="23"/>
        </w:rPr>
        <w:t>&lt;/head&gt;tag.</w:t>
      </w:r>
    </w:p>
    <w:p w14:paraId="4BC98A62" w14:textId="77777777" w:rsidR="00AD4E10" w:rsidRPr="00AD4E10" w:rsidRDefault="00AD4E10" w:rsidP="00AD4E10">
      <w:pPr>
        <w:shd w:val="clear" w:color="auto" w:fill="FFFFFF"/>
        <w:spacing w:before="204" w:after="204" w:line="371" w:lineRule="atLeast"/>
        <w:textAlignment w:val="baseline"/>
        <w:rPr>
          <w:rFonts w:ascii="Helvetica" w:eastAsia="Times New Roman" w:hAnsi="Helvetica" w:cs="Helvetica"/>
          <w:color w:val="666666"/>
          <w:sz w:val="23"/>
          <w:szCs w:val="23"/>
        </w:rPr>
      </w:pPr>
      <w:r w:rsidRPr="00AD4E10">
        <w:rPr>
          <w:rFonts w:ascii="Helvetica" w:eastAsia="Times New Roman" w:hAnsi="Helvetica" w:cs="Helvetica"/>
          <w:color w:val="666666"/>
          <w:sz w:val="23"/>
          <w:szCs w:val="23"/>
        </w:rPr>
        <w:t>&lt;body background= “picture.gif”&gt;</w:t>
      </w:r>
    </w:p>
    <w:p w14:paraId="0DCEA1A1" w14:textId="77777777" w:rsidR="00AD4E10" w:rsidRPr="00AD4E10" w:rsidRDefault="00AD4E10" w:rsidP="00AD4E10">
      <w:pPr>
        <w:shd w:val="clear" w:color="auto" w:fill="FFFFFF"/>
        <w:spacing w:before="204" w:after="204" w:line="371" w:lineRule="atLeast"/>
        <w:textAlignment w:val="baseline"/>
        <w:rPr>
          <w:rFonts w:ascii="Helvetica" w:eastAsia="Times New Roman" w:hAnsi="Helvetica" w:cs="Helvetica"/>
          <w:color w:val="666666"/>
          <w:sz w:val="23"/>
          <w:szCs w:val="23"/>
        </w:rPr>
      </w:pPr>
      <w:r w:rsidRPr="00AD4E10">
        <w:rPr>
          <w:rFonts w:ascii="Helvetica" w:eastAsia="Times New Roman" w:hAnsi="Helvetica" w:cs="Helvetica"/>
          <w:color w:val="666666"/>
          <w:sz w:val="23"/>
          <w:szCs w:val="23"/>
        </w:rPr>
        <w:t>You can also fix the background image, so while using the scroll bar in the browser, it does not move.  To do this add the BGPROPERTIES tag as shown below</w:t>
      </w:r>
      <w:r w:rsidRPr="00AD4E10">
        <w:rPr>
          <w:rFonts w:ascii="Helvetica" w:eastAsia="Times New Roman" w:hAnsi="Helvetica" w:cs="Helvetica"/>
          <w:color w:val="666666"/>
          <w:sz w:val="23"/>
          <w:szCs w:val="23"/>
        </w:rPr>
        <w:br/>
        <w:t>&lt;body background = “</w:t>
      </w:r>
      <w:proofErr w:type="spellStart"/>
      <w:r w:rsidRPr="00AD4E10">
        <w:rPr>
          <w:rFonts w:ascii="Helvetica" w:eastAsia="Times New Roman" w:hAnsi="Helvetica" w:cs="Helvetica"/>
          <w:color w:val="666666"/>
          <w:sz w:val="23"/>
          <w:szCs w:val="23"/>
        </w:rPr>
        <w:t>picture.gif”bgproperties</w:t>
      </w:r>
      <w:proofErr w:type="spellEnd"/>
      <w:r w:rsidRPr="00AD4E10">
        <w:rPr>
          <w:rFonts w:ascii="Helvetica" w:eastAsia="Times New Roman" w:hAnsi="Helvetica" w:cs="Helvetica"/>
          <w:color w:val="666666"/>
          <w:sz w:val="23"/>
          <w:szCs w:val="23"/>
        </w:rPr>
        <w:t>=”fixed”&gt;</w:t>
      </w:r>
    </w:p>
    <w:p w14:paraId="4B1B50AA" w14:textId="77777777" w:rsidR="00AD4E10" w:rsidRPr="00AD4E10" w:rsidRDefault="00AD4E10" w:rsidP="00AD4E10">
      <w:pPr>
        <w:shd w:val="clear" w:color="auto" w:fill="FFFFFF"/>
        <w:spacing w:after="0" w:line="371" w:lineRule="atLeast"/>
        <w:textAlignment w:val="baseline"/>
        <w:rPr>
          <w:rFonts w:ascii="Helvetica" w:eastAsia="Times New Roman" w:hAnsi="Helvetica" w:cs="Helvetica"/>
          <w:color w:val="666666"/>
          <w:sz w:val="23"/>
          <w:szCs w:val="23"/>
        </w:rPr>
      </w:pPr>
      <w:r w:rsidRPr="00AD4E10">
        <w:rPr>
          <w:rFonts w:ascii="inherit" w:eastAsia="Times New Roman" w:hAnsi="inherit" w:cs="Helvetica"/>
          <w:b/>
          <w:bCs/>
          <w:color w:val="000000"/>
          <w:sz w:val="23"/>
        </w:rPr>
        <w:t>3) Mention what do you mean by Responsive design on a web page?</w:t>
      </w:r>
    </w:p>
    <w:p w14:paraId="71F265EB" w14:textId="77777777" w:rsidR="00AD4E10" w:rsidRPr="00AD4E10" w:rsidRDefault="00AD4E10" w:rsidP="00AD4E10">
      <w:pPr>
        <w:shd w:val="clear" w:color="auto" w:fill="FFFFFF"/>
        <w:spacing w:before="204" w:after="204" w:line="371" w:lineRule="atLeast"/>
        <w:textAlignment w:val="baseline"/>
        <w:rPr>
          <w:rFonts w:ascii="Helvetica" w:eastAsia="Times New Roman" w:hAnsi="Helvetica" w:cs="Helvetica"/>
          <w:color w:val="666666"/>
          <w:sz w:val="23"/>
          <w:szCs w:val="23"/>
        </w:rPr>
      </w:pPr>
      <w:r w:rsidRPr="00AD4E10">
        <w:rPr>
          <w:rFonts w:ascii="Helvetica" w:eastAsia="Times New Roman" w:hAnsi="Helvetica" w:cs="Helvetica"/>
          <w:color w:val="666666"/>
          <w:sz w:val="23"/>
          <w:szCs w:val="23"/>
        </w:rPr>
        <w:t>Responsive design is an approach to building sites to provide an optimal viewing and interaction experience. It focuses on easy navigation of site with a minimum of scrolling, panning and resizing across all devices.</w:t>
      </w:r>
    </w:p>
    <w:p w14:paraId="7B3CD23E" w14:textId="77777777" w:rsidR="00AD4E10" w:rsidRPr="00AD4E10" w:rsidRDefault="00AD4E10" w:rsidP="00AD4E10">
      <w:pPr>
        <w:shd w:val="clear" w:color="auto" w:fill="FFFFFF"/>
        <w:spacing w:before="204" w:after="204" w:line="371" w:lineRule="atLeast"/>
        <w:textAlignment w:val="baseline"/>
        <w:rPr>
          <w:rFonts w:ascii="Helvetica" w:eastAsia="Times New Roman" w:hAnsi="Helvetica" w:cs="Helvetica"/>
          <w:color w:val="666666"/>
          <w:sz w:val="23"/>
          <w:szCs w:val="23"/>
        </w:rPr>
      </w:pPr>
      <w:r w:rsidRPr="00AD4E10">
        <w:rPr>
          <w:rFonts w:ascii="Helvetica" w:eastAsia="Times New Roman" w:hAnsi="Helvetica" w:cs="Helvetica"/>
          <w:color w:val="666666"/>
          <w:sz w:val="23"/>
          <w:szCs w:val="23"/>
        </w:rPr>
        <w:t>Bootstrap is the most popular CSS, HTML and JS framework used for developing responsive web design</w:t>
      </w:r>
    </w:p>
    <w:p w14:paraId="675A87B0" w14:textId="77777777" w:rsidR="00AD4E10" w:rsidRPr="00AD4E10" w:rsidRDefault="00AD4E10" w:rsidP="00AD4E10">
      <w:pPr>
        <w:shd w:val="clear" w:color="auto" w:fill="FFFFFF"/>
        <w:spacing w:after="0" w:line="371" w:lineRule="atLeast"/>
        <w:textAlignment w:val="baseline"/>
        <w:rPr>
          <w:rFonts w:ascii="Helvetica" w:eastAsia="Times New Roman" w:hAnsi="Helvetica" w:cs="Helvetica"/>
          <w:color w:val="666666"/>
          <w:sz w:val="23"/>
          <w:szCs w:val="23"/>
        </w:rPr>
      </w:pPr>
      <w:r w:rsidRPr="00AD4E10">
        <w:rPr>
          <w:rFonts w:ascii="inherit" w:eastAsia="Times New Roman" w:hAnsi="inherit" w:cs="Helvetica"/>
          <w:b/>
          <w:bCs/>
          <w:color w:val="000000"/>
          <w:sz w:val="23"/>
        </w:rPr>
        <w:t>4) Mention what are some bad examples of web design?</w:t>
      </w:r>
    </w:p>
    <w:p w14:paraId="17144BD3" w14:textId="77777777" w:rsidR="00AD4E10" w:rsidRPr="00AD4E10" w:rsidRDefault="00AD4E10" w:rsidP="00AD4E10">
      <w:pPr>
        <w:numPr>
          <w:ilvl w:val="0"/>
          <w:numId w:val="2"/>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AD4E10">
        <w:rPr>
          <w:rFonts w:ascii="inherit" w:eastAsia="Times New Roman" w:hAnsi="inherit" w:cs="Helvetica"/>
          <w:color w:val="666666"/>
          <w:sz w:val="23"/>
          <w:szCs w:val="23"/>
        </w:rPr>
        <w:t>Blinking, spinning or flashing images</w:t>
      </w:r>
    </w:p>
    <w:p w14:paraId="00AD8BD0" w14:textId="77777777" w:rsidR="00AD4E10" w:rsidRPr="00AD4E10" w:rsidRDefault="00AD4E10" w:rsidP="00AD4E10">
      <w:pPr>
        <w:numPr>
          <w:ilvl w:val="0"/>
          <w:numId w:val="2"/>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AD4E10">
        <w:rPr>
          <w:rFonts w:ascii="inherit" w:eastAsia="Times New Roman" w:hAnsi="inherit" w:cs="Helvetica"/>
          <w:color w:val="666666"/>
          <w:sz w:val="23"/>
          <w:szCs w:val="23"/>
        </w:rPr>
        <w:t>Black background with white, light or pale text</w:t>
      </w:r>
    </w:p>
    <w:p w14:paraId="1CD959D8" w14:textId="77777777" w:rsidR="00AD4E10" w:rsidRPr="00AD4E10" w:rsidRDefault="00AD4E10" w:rsidP="00AD4E10">
      <w:pPr>
        <w:numPr>
          <w:ilvl w:val="0"/>
          <w:numId w:val="2"/>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AD4E10">
        <w:rPr>
          <w:rFonts w:ascii="inherit" w:eastAsia="Times New Roman" w:hAnsi="inherit" w:cs="Helvetica"/>
          <w:color w:val="666666"/>
          <w:sz w:val="23"/>
          <w:szCs w:val="23"/>
        </w:rPr>
        <w:t>Black backgrounds with dark text</w:t>
      </w:r>
    </w:p>
    <w:p w14:paraId="59587E8C" w14:textId="77777777" w:rsidR="00AD4E10" w:rsidRPr="00AD4E10" w:rsidRDefault="00AD4E10" w:rsidP="00AD4E10">
      <w:pPr>
        <w:numPr>
          <w:ilvl w:val="0"/>
          <w:numId w:val="2"/>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AD4E10">
        <w:rPr>
          <w:rFonts w:ascii="inherit" w:eastAsia="Times New Roman" w:hAnsi="inherit" w:cs="Helvetica"/>
          <w:color w:val="666666"/>
          <w:sz w:val="23"/>
          <w:szCs w:val="23"/>
        </w:rPr>
        <w:t>Busy tiled background images with any color text</w:t>
      </w:r>
    </w:p>
    <w:p w14:paraId="32FBA65A" w14:textId="77777777" w:rsidR="00AD4E10" w:rsidRPr="00AD4E10" w:rsidRDefault="00AD4E10" w:rsidP="00AD4E10">
      <w:pPr>
        <w:numPr>
          <w:ilvl w:val="0"/>
          <w:numId w:val="2"/>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AD4E10">
        <w:rPr>
          <w:rFonts w:ascii="inherit" w:eastAsia="Times New Roman" w:hAnsi="inherit" w:cs="Helvetica"/>
          <w:color w:val="666666"/>
          <w:sz w:val="23"/>
          <w:szCs w:val="23"/>
        </w:rPr>
        <w:t>Everything Centered</w:t>
      </w:r>
    </w:p>
    <w:p w14:paraId="7B2992A0" w14:textId="77777777" w:rsidR="00AD4E10" w:rsidRPr="00AD4E10" w:rsidRDefault="00AD4E10" w:rsidP="00AD4E10">
      <w:pPr>
        <w:numPr>
          <w:ilvl w:val="0"/>
          <w:numId w:val="2"/>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AD4E10">
        <w:rPr>
          <w:rFonts w:ascii="inherit" w:eastAsia="Times New Roman" w:hAnsi="inherit" w:cs="Helvetica"/>
          <w:color w:val="666666"/>
          <w:sz w:val="23"/>
          <w:szCs w:val="23"/>
        </w:rPr>
        <w:t>Too many images or Huge images</w:t>
      </w:r>
    </w:p>
    <w:p w14:paraId="04EAEC5B" w14:textId="77777777" w:rsidR="00AD4E10" w:rsidRPr="00AD4E10" w:rsidRDefault="00AD4E10" w:rsidP="00AD4E10">
      <w:pPr>
        <w:numPr>
          <w:ilvl w:val="0"/>
          <w:numId w:val="2"/>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AD4E10">
        <w:rPr>
          <w:rFonts w:ascii="inherit" w:eastAsia="Times New Roman" w:hAnsi="inherit" w:cs="Helvetica"/>
          <w:color w:val="666666"/>
          <w:sz w:val="23"/>
          <w:szCs w:val="23"/>
        </w:rPr>
        <w:t>List of links</w:t>
      </w:r>
    </w:p>
    <w:p w14:paraId="437A05A6" w14:textId="77777777" w:rsidR="00AD4E10" w:rsidRPr="00AD4E10" w:rsidRDefault="00AD4E10" w:rsidP="00AD4E10">
      <w:pPr>
        <w:numPr>
          <w:ilvl w:val="0"/>
          <w:numId w:val="2"/>
        </w:numPr>
        <w:shd w:val="clear" w:color="auto" w:fill="FFFFFF"/>
        <w:spacing w:after="0" w:line="371" w:lineRule="atLeast"/>
        <w:ind w:left="345" w:firstLine="0"/>
        <w:textAlignment w:val="baseline"/>
        <w:rPr>
          <w:rFonts w:ascii="inherit" w:eastAsia="Times New Roman" w:hAnsi="inherit" w:cs="Helvetica"/>
          <w:color w:val="666666"/>
          <w:sz w:val="23"/>
          <w:szCs w:val="23"/>
        </w:rPr>
      </w:pPr>
      <w:r w:rsidRPr="00AD4E10">
        <w:rPr>
          <w:rFonts w:ascii="inherit" w:eastAsia="Times New Roman" w:hAnsi="inherit" w:cs="Helvetica"/>
          <w:color w:val="666666"/>
          <w:sz w:val="23"/>
          <w:szCs w:val="23"/>
        </w:rPr>
        <w:t>Too many headlines or Blinking text</w:t>
      </w:r>
    </w:p>
    <w:p w14:paraId="3B3779B0" w14:textId="77777777" w:rsidR="00AD4E10" w:rsidRPr="00AD4E10" w:rsidRDefault="00AD4E10" w:rsidP="00AD4E10">
      <w:pPr>
        <w:shd w:val="clear" w:color="auto" w:fill="FFFFFF"/>
        <w:spacing w:after="0" w:line="371" w:lineRule="atLeast"/>
        <w:textAlignment w:val="baseline"/>
        <w:rPr>
          <w:rFonts w:ascii="Helvetica" w:eastAsia="Times New Roman" w:hAnsi="Helvetica" w:cs="Helvetica"/>
          <w:color w:val="666666"/>
          <w:sz w:val="23"/>
          <w:szCs w:val="23"/>
        </w:rPr>
      </w:pPr>
      <w:r w:rsidRPr="00AD4E10">
        <w:rPr>
          <w:rFonts w:ascii="inherit" w:eastAsia="Times New Roman" w:hAnsi="inherit" w:cs="Helvetica"/>
          <w:b/>
          <w:bCs/>
          <w:color w:val="000000"/>
          <w:sz w:val="23"/>
        </w:rPr>
        <w:lastRenderedPageBreak/>
        <w:t>5) Explain what is Information Architecture</w:t>
      </w:r>
      <w:r w:rsidRPr="00AD4E10">
        <w:rPr>
          <w:rFonts w:ascii="Helvetica" w:eastAsia="Times New Roman" w:hAnsi="Helvetica" w:cs="Helvetica"/>
          <w:color w:val="666666"/>
          <w:sz w:val="23"/>
          <w:szCs w:val="23"/>
        </w:rPr>
        <w:t>?</w:t>
      </w:r>
    </w:p>
    <w:p w14:paraId="5A441A3F" w14:textId="77777777" w:rsidR="00AD4E10" w:rsidRPr="00AD4E10" w:rsidRDefault="00AD4E10" w:rsidP="00AD4E10">
      <w:pPr>
        <w:shd w:val="clear" w:color="auto" w:fill="FFFFFF"/>
        <w:spacing w:before="204" w:after="204" w:line="371" w:lineRule="atLeast"/>
        <w:textAlignment w:val="baseline"/>
        <w:rPr>
          <w:rFonts w:ascii="Helvetica" w:eastAsia="Times New Roman" w:hAnsi="Helvetica" w:cs="Helvetica"/>
          <w:color w:val="666666"/>
          <w:sz w:val="23"/>
          <w:szCs w:val="23"/>
        </w:rPr>
      </w:pPr>
      <w:r w:rsidRPr="00AD4E10">
        <w:rPr>
          <w:rFonts w:ascii="Helvetica" w:eastAsia="Times New Roman" w:hAnsi="Helvetica" w:cs="Helvetica"/>
          <w:color w:val="666666"/>
          <w:sz w:val="23"/>
          <w:szCs w:val="23"/>
        </w:rPr>
        <w:t>On web page information, architecture is often referred to the structure and navigation of an entire site.</w:t>
      </w:r>
    </w:p>
    <w:p w14:paraId="01AFBD67" w14:textId="77777777" w:rsidR="00AD4E10" w:rsidRPr="00AD4E10" w:rsidRDefault="00AD4E10" w:rsidP="00AD4E10">
      <w:pPr>
        <w:shd w:val="clear" w:color="auto" w:fill="FFFFFF"/>
        <w:spacing w:after="0" w:line="371" w:lineRule="atLeast"/>
        <w:textAlignment w:val="baseline"/>
        <w:rPr>
          <w:rFonts w:ascii="Helvetica" w:eastAsia="Times New Roman" w:hAnsi="Helvetica" w:cs="Helvetica"/>
          <w:color w:val="666666"/>
          <w:sz w:val="23"/>
          <w:szCs w:val="23"/>
        </w:rPr>
      </w:pPr>
      <w:r>
        <w:rPr>
          <w:rFonts w:ascii="inherit" w:eastAsia="Times New Roman" w:hAnsi="inherit" w:cs="Helvetica"/>
          <w:noProof/>
          <w:color w:val="F05A1A"/>
          <w:sz w:val="23"/>
          <w:szCs w:val="23"/>
          <w:bdr w:val="none" w:sz="0" w:space="0" w:color="auto" w:frame="1"/>
        </w:rPr>
        <w:drawing>
          <wp:inline distT="0" distB="0" distL="0" distR="0" wp14:anchorId="5CD81A1E" wp14:editId="696EDCB8">
            <wp:extent cx="3362325" cy="2724150"/>
            <wp:effectExtent l="19050" t="0" r="9525" b="0"/>
            <wp:docPr id="1" name="Picture 1" descr="ID-10025887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100258879">
                      <a:hlinkClick r:id="rId5"/>
                    </pic:cNvPr>
                    <pic:cNvPicPr>
                      <a:picLocks noChangeAspect="1" noChangeArrowheads="1"/>
                    </pic:cNvPicPr>
                  </pic:nvPicPr>
                  <pic:blipFill>
                    <a:blip r:embed="rId6"/>
                    <a:srcRect/>
                    <a:stretch>
                      <a:fillRect/>
                    </a:stretch>
                  </pic:blipFill>
                  <pic:spPr bwMode="auto">
                    <a:xfrm>
                      <a:off x="0" y="0"/>
                      <a:ext cx="3362325" cy="2724150"/>
                    </a:xfrm>
                    <a:prstGeom prst="rect">
                      <a:avLst/>
                    </a:prstGeom>
                    <a:noFill/>
                    <a:ln w="9525">
                      <a:noFill/>
                      <a:miter lim="800000"/>
                      <a:headEnd/>
                      <a:tailEnd/>
                    </a:ln>
                  </pic:spPr>
                </pic:pic>
              </a:graphicData>
            </a:graphic>
          </wp:inline>
        </w:drawing>
      </w:r>
    </w:p>
    <w:p w14:paraId="4E01DC14" w14:textId="77777777" w:rsidR="00AD4E10" w:rsidRPr="00AD4E10" w:rsidRDefault="00AD4E10" w:rsidP="00AD4E10">
      <w:pPr>
        <w:shd w:val="clear" w:color="auto" w:fill="FFFFFF"/>
        <w:spacing w:before="204" w:after="204" w:line="371" w:lineRule="atLeast"/>
        <w:textAlignment w:val="baseline"/>
        <w:rPr>
          <w:rFonts w:ascii="Helvetica" w:eastAsia="Times New Roman" w:hAnsi="Helvetica" w:cs="Helvetica"/>
          <w:color w:val="666666"/>
          <w:sz w:val="23"/>
          <w:szCs w:val="23"/>
        </w:rPr>
      </w:pPr>
      <w:r w:rsidRPr="00AD4E10">
        <w:rPr>
          <w:rFonts w:ascii="Helvetica" w:eastAsia="Times New Roman" w:hAnsi="Helvetica" w:cs="Helvetica"/>
          <w:color w:val="666666"/>
          <w:sz w:val="23"/>
          <w:szCs w:val="23"/>
        </w:rPr>
        <w:t> </w:t>
      </w:r>
    </w:p>
    <w:p w14:paraId="3864C5EF" w14:textId="77777777" w:rsidR="00AD4E10" w:rsidRPr="00AD4E10" w:rsidRDefault="00AD4E10" w:rsidP="00AD4E10">
      <w:pPr>
        <w:shd w:val="clear" w:color="auto" w:fill="FFFFFF"/>
        <w:spacing w:after="0" w:line="371" w:lineRule="atLeast"/>
        <w:textAlignment w:val="baseline"/>
        <w:rPr>
          <w:rFonts w:ascii="Helvetica" w:eastAsia="Times New Roman" w:hAnsi="Helvetica" w:cs="Helvetica"/>
          <w:color w:val="666666"/>
          <w:sz w:val="23"/>
          <w:szCs w:val="23"/>
        </w:rPr>
      </w:pPr>
      <w:r w:rsidRPr="00AD4E10">
        <w:rPr>
          <w:rFonts w:ascii="inherit" w:eastAsia="Times New Roman" w:hAnsi="inherit" w:cs="Helvetica"/>
          <w:b/>
          <w:bCs/>
          <w:color w:val="000000"/>
          <w:sz w:val="23"/>
        </w:rPr>
        <w:t>6) Explain how can you align picture so that one may be higher or lower than the other</w:t>
      </w:r>
      <w:r w:rsidRPr="00AD4E10">
        <w:rPr>
          <w:rFonts w:ascii="Helvetica" w:eastAsia="Times New Roman" w:hAnsi="Helvetica" w:cs="Helvetica"/>
          <w:color w:val="666666"/>
          <w:sz w:val="23"/>
          <w:szCs w:val="23"/>
        </w:rPr>
        <w:t>?</w:t>
      </w:r>
    </w:p>
    <w:p w14:paraId="0D0A2410" w14:textId="77777777" w:rsidR="00AD4E10" w:rsidRPr="00AD4E10" w:rsidRDefault="00AD4E10" w:rsidP="00AD4E10">
      <w:pPr>
        <w:shd w:val="clear" w:color="auto" w:fill="FFFFFF"/>
        <w:spacing w:before="204" w:after="204" w:line="371" w:lineRule="atLeast"/>
        <w:textAlignment w:val="baseline"/>
        <w:rPr>
          <w:rFonts w:ascii="Helvetica" w:eastAsia="Times New Roman" w:hAnsi="Helvetica" w:cs="Helvetica"/>
          <w:color w:val="666666"/>
          <w:sz w:val="23"/>
          <w:szCs w:val="23"/>
        </w:rPr>
      </w:pPr>
      <w:r w:rsidRPr="00AD4E10">
        <w:rPr>
          <w:rFonts w:ascii="Helvetica" w:eastAsia="Times New Roman" w:hAnsi="Helvetica" w:cs="Helvetica"/>
          <w:color w:val="666666"/>
          <w:sz w:val="23"/>
          <w:szCs w:val="23"/>
        </w:rPr>
        <w:t>In order to align picture so that one may be higher or lower than the other, use the align statement in your IMG SRC tag.</w:t>
      </w:r>
    </w:p>
    <w:p w14:paraId="5916432B" w14:textId="77777777" w:rsidR="00AD4E10" w:rsidRPr="00AD4E10" w:rsidRDefault="00AD4E10" w:rsidP="00AD4E10">
      <w:pPr>
        <w:shd w:val="clear" w:color="auto" w:fill="FFFFFF"/>
        <w:spacing w:before="204" w:after="204" w:line="371" w:lineRule="atLeast"/>
        <w:textAlignment w:val="baseline"/>
        <w:rPr>
          <w:rFonts w:ascii="Helvetica" w:eastAsia="Times New Roman" w:hAnsi="Helvetica" w:cs="Helvetica"/>
          <w:color w:val="666666"/>
          <w:sz w:val="23"/>
          <w:szCs w:val="23"/>
        </w:rPr>
      </w:pPr>
      <w:r w:rsidRPr="00AD4E10">
        <w:rPr>
          <w:rFonts w:ascii="Helvetica" w:eastAsia="Times New Roman" w:hAnsi="Helvetica" w:cs="Helvetica"/>
          <w:color w:val="666666"/>
          <w:sz w:val="23"/>
          <w:szCs w:val="23"/>
        </w:rPr>
        <w:t>&lt; IMG SRC = “http://www.xyz.com/chguy.gif” align=top &gt; Also, you can use align=top or you can do align=middle/bottom</w:t>
      </w:r>
    </w:p>
    <w:p w14:paraId="461B9BCB" w14:textId="77777777" w:rsidR="00AD4E10" w:rsidRPr="00AD4E10" w:rsidRDefault="00AD4E10" w:rsidP="00AD4E10">
      <w:pPr>
        <w:shd w:val="clear" w:color="auto" w:fill="FFFFFF"/>
        <w:spacing w:after="0" w:line="371" w:lineRule="atLeast"/>
        <w:textAlignment w:val="baseline"/>
        <w:rPr>
          <w:rFonts w:ascii="Helvetica" w:eastAsia="Times New Roman" w:hAnsi="Helvetica" w:cs="Helvetica"/>
          <w:color w:val="666666"/>
          <w:sz w:val="23"/>
          <w:szCs w:val="23"/>
        </w:rPr>
      </w:pPr>
      <w:r w:rsidRPr="00AD4E10">
        <w:rPr>
          <w:rFonts w:ascii="inherit" w:eastAsia="Times New Roman" w:hAnsi="inherit" w:cs="Helvetica"/>
          <w:b/>
          <w:bCs/>
          <w:color w:val="000000"/>
          <w:sz w:val="23"/>
        </w:rPr>
        <w:t>7) Explain what is a Dreamweaver Template?</w:t>
      </w:r>
    </w:p>
    <w:p w14:paraId="2C34860D" w14:textId="77777777" w:rsidR="00AD4E10" w:rsidRPr="00AD4E10" w:rsidRDefault="00AD4E10" w:rsidP="00AD4E10">
      <w:pPr>
        <w:shd w:val="clear" w:color="auto" w:fill="FFFFFF"/>
        <w:spacing w:before="204" w:after="204" w:line="371" w:lineRule="atLeast"/>
        <w:textAlignment w:val="baseline"/>
        <w:rPr>
          <w:rFonts w:ascii="Helvetica" w:eastAsia="Times New Roman" w:hAnsi="Helvetica" w:cs="Helvetica"/>
          <w:color w:val="666666"/>
          <w:sz w:val="23"/>
          <w:szCs w:val="23"/>
        </w:rPr>
      </w:pPr>
      <w:r w:rsidRPr="00AD4E10">
        <w:rPr>
          <w:rFonts w:ascii="Helvetica" w:eastAsia="Times New Roman" w:hAnsi="Helvetica" w:cs="Helvetica"/>
          <w:color w:val="666666"/>
          <w:sz w:val="23"/>
          <w:szCs w:val="23"/>
        </w:rPr>
        <w:t>Dreamweaver Templates enables webmasters to define “non-editable” and “editable” regions of a webpage, only in Dreamweaver template the “non-editable” regions can be edited.  Any changes implemented to the Dreamweaver Template will update any HTML pages that use the template.</w:t>
      </w:r>
    </w:p>
    <w:p w14:paraId="76076940" w14:textId="00EF29DD" w:rsidR="00AD4E10" w:rsidRPr="00AD4E10" w:rsidRDefault="00AD4E10" w:rsidP="00AD4E10">
      <w:pPr>
        <w:shd w:val="clear" w:color="auto" w:fill="FFFFFF"/>
        <w:spacing w:after="0" w:line="371" w:lineRule="atLeast"/>
        <w:textAlignment w:val="baseline"/>
        <w:rPr>
          <w:rFonts w:ascii="Helvetica" w:eastAsia="Times New Roman" w:hAnsi="Helvetica" w:cs="Helvetica"/>
          <w:color w:val="666666"/>
          <w:sz w:val="23"/>
          <w:szCs w:val="23"/>
        </w:rPr>
      </w:pPr>
      <w:r w:rsidRPr="00AD4E10">
        <w:rPr>
          <w:rFonts w:ascii="inherit" w:eastAsia="Times New Roman" w:hAnsi="inherit" w:cs="Helvetica"/>
          <w:b/>
          <w:bCs/>
          <w:color w:val="000000"/>
          <w:sz w:val="23"/>
        </w:rPr>
        <w:t>8) Explain what is the difference between “</w:t>
      </w:r>
      <w:r w:rsidR="005F291B" w:rsidRPr="00AD4E10">
        <w:rPr>
          <w:rFonts w:ascii="inherit" w:eastAsia="Times New Roman" w:hAnsi="inherit" w:cs="Helvetica"/>
          <w:b/>
          <w:bCs/>
          <w:color w:val="000000"/>
          <w:sz w:val="23"/>
        </w:rPr>
        <w:t>visibility: hidden</w:t>
      </w:r>
      <w:r w:rsidRPr="00AD4E10">
        <w:rPr>
          <w:rFonts w:ascii="inherit" w:eastAsia="Times New Roman" w:hAnsi="inherit" w:cs="Helvetica"/>
          <w:b/>
          <w:bCs/>
          <w:color w:val="000000"/>
          <w:sz w:val="23"/>
        </w:rPr>
        <w:t>” and “</w:t>
      </w:r>
      <w:r w:rsidR="005F291B" w:rsidRPr="00AD4E10">
        <w:rPr>
          <w:rFonts w:ascii="inherit" w:eastAsia="Times New Roman" w:hAnsi="inherit" w:cs="Helvetica"/>
          <w:b/>
          <w:bCs/>
          <w:color w:val="000000"/>
          <w:sz w:val="23"/>
        </w:rPr>
        <w:t>display: none</w:t>
      </w:r>
      <w:r w:rsidRPr="00AD4E10">
        <w:rPr>
          <w:rFonts w:ascii="inherit" w:eastAsia="Times New Roman" w:hAnsi="inherit" w:cs="Helvetica"/>
          <w:b/>
          <w:bCs/>
          <w:color w:val="000000"/>
          <w:sz w:val="23"/>
        </w:rPr>
        <w:t>”?</w:t>
      </w:r>
    </w:p>
    <w:p w14:paraId="155DB5DD" w14:textId="77777777" w:rsidR="00AD4E10" w:rsidRPr="00AD4E10" w:rsidRDefault="00AD4E10" w:rsidP="00AD4E10">
      <w:pPr>
        <w:spacing w:after="0" w:line="240" w:lineRule="auto"/>
        <w:rPr>
          <w:ins w:id="0" w:author="Unknown"/>
          <w:rFonts w:ascii="Times New Roman" w:eastAsia="Times New Roman" w:hAnsi="Times New Roman" w:cs="Times New Roman"/>
          <w:sz w:val="24"/>
          <w:szCs w:val="24"/>
        </w:rPr>
      </w:pPr>
      <w:ins w:id="1" w:author="Unknown">
        <w:r w:rsidRPr="00AD4E10">
          <w:rPr>
            <w:rFonts w:ascii="Helvetica" w:eastAsia="Times New Roman" w:hAnsi="Helvetica" w:cs="Helvetica"/>
            <w:color w:val="666666"/>
            <w:sz w:val="23"/>
            <w:szCs w:val="23"/>
          </w:rPr>
          <w:br w:type="textWrapping" w:clear="all"/>
        </w:r>
      </w:ins>
    </w:p>
    <w:p w14:paraId="47168B45" w14:textId="77777777" w:rsidR="00AD4E10" w:rsidRPr="00AD4E10" w:rsidRDefault="00AD4E10" w:rsidP="00AD4E10">
      <w:pPr>
        <w:shd w:val="clear" w:color="auto" w:fill="FFFFFF"/>
        <w:spacing w:before="204" w:after="204" w:line="371" w:lineRule="atLeast"/>
        <w:textAlignment w:val="baseline"/>
        <w:rPr>
          <w:ins w:id="2" w:author="Unknown"/>
          <w:rFonts w:ascii="Helvetica" w:eastAsia="Times New Roman" w:hAnsi="Helvetica" w:cs="Helvetica"/>
          <w:color w:val="666666"/>
          <w:sz w:val="23"/>
          <w:szCs w:val="23"/>
        </w:rPr>
      </w:pPr>
      <w:ins w:id="3" w:author="Unknown">
        <w:r w:rsidRPr="00AD4E10">
          <w:rPr>
            <w:rFonts w:ascii="Helvetica" w:eastAsia="Times New Roman" w:hAnsi="Helvetica" w:cs="Helvetica"/>
            <w:color w:val="666666"/>
            <w:sz w:val="23"/>
            <w:szCs w:val="23"/>
          </w:rPr>
          <w:t>They are both style properties</w:t>
        </w:r>
      </w:ins>
    </w:p>
    <w:p w14:paraId="46E9A172" w14:textId="0BD9E004" w:rsidR="00AD4E10" w:rsidRPr="00AD4E10" w:rsidRDefault="005F291B" w:rsidP="00AD4E10">
      <w:pPr>
        <w:numPr>
          <w:ilvl w:val="0"/>
          <w:numId w:val="3"/>
        </w:numPr>
        <w:shd w:val="clear" w:color="auto" w:fill="FFFFFF"/>
        <w:spacing w:after="0" w:line="371" w:lineRule="atLeast"/>
        <w:ind w:left="345" w:firstLine="0"/>
        <w:textAlignment w:val="baseline"/>
        <w:rPr>
          <w:ins w:id="4" w:author="Unknown"/>
          <w:rFonts w:ascii="inherit" w:eastAsia="Times New Roman" w:hAnsi="inherit" w:cs="Helvetica"/>
          <w:color w:val="666666"/>
          <w:sz w:val="23"/>
          <w:szCs w:val="23"/>
        </w:rPr>
      </w:pPr>
      <w:r w:rsidRPr="00AD4E10">
        <w:rPr>
          <w:rFonts w:ascii="inherit" w:eastAsia="Times New Roman" w:hAnsi="inherit" w:cs="Helvetica"/>
          <w:b/>
          <w:bCs/>
          <w:color w:val="000000"/>
          <w:sz w:val="23"/>
        </w:rPr>
        <w:lastRenderedPageBreak/>
        <w:t>visibility: hidden</w:t>
      </w:r>
      <w:ins w:id="5" w:author="Unknown">
        <w:r w:rsidR="00AD4E10" w:rsidRPr="00AD4E10">
          <w:rPr>
            <w:rFonts w:ascii="inherit" w:eastAsia="Times New Roman" w:hAnsi="inherit" w:cs="Helvetica"/>
            <w:color w:val="666666"/>
            <w:sz w:val="23"/>
            <w:szCs w:val="23"/>
          </w:rPr>
          <w:t>: This property hides the element, but it still takes up space in the layout</w:t>
        </w:r>
      </w:ins>
    </w:p>
    <w:p w14:paraId="0BE361EB" w14:textId="3405C9BB" w:rsidR="00AD4E10" w:rsidRPr="00AD4E10" w:rsidRDefault="005F291B" w:rsidP="00AD4E10">
      <w:pPr>
        <w:numPr>
          <w:ilvl w:val="0"/>
          <w:numId w:val="3"/>
        </w:numPr>
        <w:shd w:val="clear" w:color="auto" w:fill="FFFFFF"/>
        <w:spacing w:after="0" w:line="371" w:lineRule="atLeast"/>
        <w:ind w:left="345" w:firstLine="0"/>
        <w:textAlignment w:val="baseline"/>
        <w:rPr>
          <w:ins w:id="6" w:author="Unknown"/>
          <w:rFonts w:ascii="inherit" w:eastAsia="Times New Roman" w:hAnsi="inherit" w:cs="Helvetica"/>
          <w:color w:val="666666"/>
          <w:sz w:val="23"/>
          <w:szCs w:val="23"/>
        </w:rPr>
      </w:pPr>
      <w:r w:rsidRPr="00AD4E10">
        <w:rPr>
          <w:rFonts w:ascii="inherit" w:eastAsia="Times New Roman" w:hAnsi="inherit" w:cs="Helvetica"/>
          <w:b/>
          <w:bCs/>
          <w:color w:val="000000"/>
          <w:sz w:val="23"/>
        </w:rPr>
        <w:t>display: none</w:t>
      </w:r>
      <w:ins w:id="7" w:author="Unknown">
        <w:r w:rsidR="00AD4E10" w:rsidRPr="00AD4E10">
          <w:rPr>
            <w:rFonts w:ascii="inherit" w:eastAsia="Times New Roman" w:hAnsi="inherit" w:cs="Helvetica"/>
            <w:color w:val="666666"/>
            <w:sz w:val="23"/>
            <w:szCs w:val="23"/>
          </w:rPr>
          <w:t>: It eliminates the element completely from the document. It does not take up any space, even though the HTML for it is still in the source code.</w:t>
        </w:r>
      </w:ins>
    </w:p>
    <w:p w14:paraId="2D301D22" w14:textId="77777777" w:rsidR="00AD4E10" w:rsidRPr="00AD4E10" w:rsidRDefault="00AD4E10" w:rsidP="00AD4E10">
      <w:pPr>
        <w:shd w:val="clear" w:color="auto" w:fill="FFFFFF"/>
        <w:spacing w:after="0" w:line="371" w:lineRule="atLeast"/>
        <w:textAlignment w:val="baseline"/>
        <w:rPr>
          <w:ins w:id="8" w:author="Unknown"/>
          <w:rFonts w:ascii="Helvetica" w:eastAsia="Times New Roman" w:hAnsi="Helvetica" w:cs="Helvetica"/>
          <w:color w:val="666666"/>
          <w:sz w:val="23"/>
          <w:szCs w:val="23"/>
        </w:rPr>
      </w:pPr>
      <w:ins w:id="9" w:author="Unknown">
        <w:r w:rsidRPr="00AD4E10">
          <w:rPr>
            <w:rFonts w:ascii="inherit" w:eastAsia="Times New Roman" w:hAnsi="inherit" w:cs="Helvetica"/>
            <w:b/>
            <w:bCs/>
            <w:color w:val="000000"/>
            <w:sz w:val="23"/>
          </w:rPr>
          <w:t>9) In CSS when you will use CSS float?</w:t>
        </w:r>
      </w:ins>
    </w:p>
    <w:p w14:paraId="29DA7400" w14:textId="77777777" w:rsidR="00AD4E10" w:rsidRPr="00AD4E10" w:rsidRDefault="00AD4E10" w:rsidP="00AD4E10">
      <w:pPr>
        <w:shd w:val="clear" w:color="auto" w:fill="FFFFFF"/>
        <w:spacing w:before="204" w:after="204" w:line="371" w:lineRule="atLeast"/>
        <w:textAlignment w:val="baseline"/>
        <w:rPr>
          <w:ins w:id="10" w:author="Unknown"/>
          <w:rFonts w:ascii="Helvetica" w:eastAsia="Times New Roman" w:hAnsi="Helvetica" w:cs="Helvetica"/>
          <w:color w:val="666666"/>
          <w:sz w:val="23"/>
          <w:szCs w:val="23"/>
        </w:rPr>
      </w:pPr>
      <w:ins w:id="11" w:author="Unknown">
        <w:r w:rsidRPr="00AD4E10">
          <w:rPr>
            <w:rFonts w:ascii="Helvetica" w:eastAsia="Times New Roman" w:hAnsi="Helvetica" w:cs="Helvetica"/>
            <w:color w:val="666666"/>
            <w:sz w:val="23"/>
            <w:szCs w:val="23"/>
          </w:rPr>
          <w:t>In CSS, you would use CSS float when you want to make an element of your page be pushed to the right or left and make other elements wrap around it.</w:t>
        </w:r>
      </w:ins>
    </w:p>
    <w:p w14:paraId="3CA0E4E3" w14:textId="77777777" w:rsidR="00AD4E10" w:rsidRPr="00AD4E10" w:rsidRDefault="00AD4E10" w:rsidP="00AD4E10">
      <w:pPr>
        <w:shd w:val="clear" w:color="auto" w:fill="FFFFFF"/>
        <w:spacing w:after="0" w:line="371" w:lineRule="atLeast"/>
        <w:textAlignment w:val="baseline"/>
        <w:rPr>
          <w:ins w:id="12" w:author="Unknown"/>
          <w:rFonts w:ascii="Helvetica" w:eastAsia="Times New Roman" w:hAnsi="Helvetica" w:cs="Helvetica"/>
          <w:color w:val="666666"/>
          <w:sz w:val="23"/>
          <w:szCs w:val="23"/>
        </w:rPr>
      </w:pPr>
      <w:ins w:id="13" w:author="Unknown">
        <w:r w:rsidRPr="00AD4E10">
          <w:rPr>
            <w:rFonts w:ascii="inherit" w:eastAsia="Times New Roman" w:hAnsi="inherit" w:cs="Helvetica"/>
            <w:b/>
            <w:bCs/>
            <w:color w:val="000000"/>
            <w:sz w:val="23"/>
          </w:rPr>
          <w:t>10) Why should a graphic containing several words should be saved in GIF instead of JPG?</w:t>
        </w:r>
      </w:ins>
    </w:p>
    <w:p w14:paraId="0379BDD9" w14:textId="77777777" w:rsidR="00AD4E10" w:rsidRPr="00AD4E10" w:rsidRDefault="00AD4E10" w:rsidP="00AD4E10">
      <w:pPr>
        <w:shd w:val="clear" w:color="auto" w:fill="FFFFFF"/>
        <w:spacing w:before="204" w:after="204" w:line="371" w:lineRule="atLeast"/>
        <w:textAlignment w:val="baseline"/>
        <w:rPr>
          <w:ins w:id="14" w:author="Unknown"/>
          <w:rFonts w:ascii="Helvetica" w:eastAsia="Times New Roman" w:hAnsi="Helvetica" w:cs="Helvetica"/>
          <w:color w:val="666666"/>
          <w:sz w:val="23"/>
          <w:szCs w:val="23"/>
        </w:rPr>
      </w:pPr>
      <w:ins w:id="15" w:author="Unknown">
        <w:r w:rsidRPr="00AD4E10">
          <w:rPr>
            <w:rFonts w:ascii="Helvetica" w:eastAsia="Times New Roman" w:hAnsi="Helvetica" w:cs="Helvetica"/>
            <w:color w:val="666666"/>
            <w:sz w:val="23"/>
            <w:szCs w:val="23"/>
          </w:rPr>
          <w:t>It is preferable to store the image in GIF format if image consists of certain words because JPG has file compression features which may render the fonts unreadable.</w:t>
        </w:r>
      </w:ins>
    </w:p>
    <w:p w14:paraId="7074D817" w14:textId="77777777" w:rsidR="00AD4E10" w:rsidRPr="00AD4E10" w:rsidRDefault="00AD4E10" w:rsidP="00AD4E10">
      <w:pPr>
        <w:shd w:val="clear" w:color="auto" w:fill="FFFFFF"/>
        <w:spacing w:after="0" w:line="371" w:lineRule="atLeast"/>
        <w:textAlignment w:val="baseline"/>
        <w:rPr>
          <w:ins w:id="16" w:author="Unknown"/>
          <w:rFonts w:ascii="Helvetica" w:eastAsia="Times New Roman" w:hAnsi="Helvetica" w:cs="Helvetica"/>
          <w:color w:val="666666"/>
          <w:sz w:val="23"/>
          <w:szCs w:val="23"/>
        </w:rPr>
      </w:pPr>
      <w:ins w:id="17" w:author="Unknown">
        <w:r w:rsidRPr="00AD4E10">
          <w:rPr>
            <w:rFonts w:ascii="inherit" w:eastAsia="Times New Roman" w:hAnsi="inherit" w:cs="Helvetica"/>
            <w:b/>
            <w:bCs/>
            <w:color w:val="000000"/>
            <w:sz w:val="23"/>
          </w:rPr>
          <w:t>11) Explain how can you integrate CSS file to your webpage?</w:t>
        </w:r>
      </w:ins>
    </w:p>
    <w:p w14:paraId="4D92D547" w14:textId="77777777" w:rsidR="00AD4E10" w:rsidRPr="00AD4E10" w:rsidRDefault="00AD4E10" w:rsidP="00AD4E10">
      <w:pPr>
        <w:shd w:val="clear" w:color="auto" w:fill="FFFFFF"/>
        <w:spacing w:before="204" w:after="204" w:line="371" w:lineRule="atLeast"/>
        <w:textAlignment w:val="baseline"/>
        <w:rPr>
          <w:ins w:id="18" w:author="Unknown"/>
          <w:rFonts w:ascii="Helvetica" w:eastAsia="Times New Roman" w:hAnsi="Helvetica" w:cs="Helvetica"/>
          <w:color w:val="666666"/>
          <w:sz w:val="23"/>
          <w:szCs w:val="23"/>
        </w:rPr>
      </w:pPr>
      <w:ins w:id="19" w:author="Unknown">
        <w:r w:rsidRPr="00AD4E10">
          <w:rPr>
            <w:rFonts w:ascii="Helvetica" w:eastAsia="Times New Roman" w:hAnsi="Helvetica" w:cs="Helvetica"/>
            <w:color w:val="666666"/>
            <w:sz w:val="23"/>
            <w:szCs w:val="23"/>
          </w:rPr>
          <w:t>To integrate CSS file with any number of HTML files, you have to integrate the file after the &lt;head&gt; tag using “Link” property.</w:t>
        </w:r>
      </w:ins>
    </w:p>
    <w:p w14:paraId="150CE66D" w14:textId="1AA6844D" w:rsidR="00AD4E10" w:rsidRPr="00AD4E10" w:rsidRDefault="00AD4E10" w:rsidP="00AD4E10">
      <w:pPr>
        <w:shd w:val="clear" w:color="auto" w:fill="FFFFFF"/>
        <w:spacing w:before="204" w:after="204" w:line="371" w:lineRule="atLeast"/>
        <w:textAlignment w:val="baseline"/>
        <w:rPr>
          <w:ins w:id="20" w:author="Unknown"/>
          <w:rFonts w:ascii="Helvetica" w:eastAsia="Times New Roman" w:hAnsi="Helvetica" w:cs="Helvetica"/>
          <w:color w:val="666666"/>
          <w:sz w:val="23"/>
          <w:szCs w:val="23"/>
        </w:rPr>
      </w:pPr>
      <w:ins w:id="21" w:author="Unknown">
        <w:r w:rsidRPr="00AD4E10">
          <w:rPr>
            <w:rFonts w:ascii="Helvetica" w:eastAsia="Times New Roman" w:hAnsi="Helvetica" w:cs="Helvetica"/>
            <w:color w:val="666666"/>
            <w:sz w:val="23"/>
            <w:szCs w:val="23"/>
          </w:rPr>
          <w:t>&lt;head&gt;&lt;Link REL=STYLESHEET HREF= “</w:t>
        </w:r>
        <w:proofErr w:type="spellStart"/>
        <w:proofErr w:type="gramStart"/>
        <w:r w:rsidRPr="00AD4E10">
          <w:rPr>
            <w:rFonts w:ascii="Helvetica" w:eastAsia="Times New Roman" w:hAnsi="Helvetica" w:cs="Helvetica"/>
            <w:color w:val="666666"/>
            <w:sz w:val="23"/>
            <w:szCs w:val="23"/>
          </w:rPr>
          <w:t>filename.css”Type</w:t>
        </w:r>
        <w:proofErr w:type="spellEnd"/>
        <w:proofErr w:type="gramEnd"/>
        <w:r w:rsidRPr="00AD4E10">
          <w:rPr>
            <w:rFonts w:ascii="Helvetica" w:eastAsia="Times New Roman" w:hAnsi="Helvetica" w:cs="Helvetica"/>
            <w:color w:val="666666"/>
            <w:sz w:val="23"/>
            <w:szCs w:val="23"/>
          </w:rPr>
          <w:t>=“text/</w:t>
        </w:r>
      </w:ins>
      <w:r w:rsidR="005F291B" w:rsidRPr="00AD4E10">
        <w:rPr>
          <w:rFonts w:ascii="Helvetica" w:eastAsia="Times New Roman" w:hAnsi="Helvetica" w:cs="Helvetica"/>
          <w:color w:val="666666"/>
          <w:sz w:val="23"/>
          <w:szCs w:val="23"/>
        </w:rPr>
        <w:t>CSS</w:t>
      </w:r>
      <w:ins w:id="22" w:author="Unknown">
        <w:r w:rsidRPr="00AD4E10">
          <w:rPr>
            <w:rFonts w:ascii="Helvetica" w:eastAsia="Times New Roman" w:hAnsi="Helvetica" w:cs="Helvetica"/>
            <w:color w:val="666666"/>
            <w:sz w:val="23"/>
            <w:szCs w:val="23"/>
          </w:rPr>
          <w:t>”&gt;&lt;/head&gt;</w:t>
        </w:r>
      </w:ins>
    </w:p>
    <w:p w14:paraId="2AF0B113" w14:textId="64BB93FB" w:rsidR="00AD4E10" w:rsidRPr="00AD4E10" w:rsidRDefault="00AD4E10" w:rsidP="00AD4E10">
      <w:pPr>
        <w:shd w:val="clear" w:color="auto" w:fill="FFFFFF"/>
        <w:spacing w:after="0" w:line="371" w:lineRule="atLeast"/>
        <w:textAlignment w:val="baseline"/>
        <w:rPr>
          <w:ins w:id="23" w:author="Unknown"/>
          <w:rFonts w:ascii="Helvetica" w:eastAsia="Times New Roman" w:hAnsi="Helvetica" w:cs="Helvetica"/>
          <w:color w:val="666666"/>
          <w:sz w:val="23"/>
          <w:szCs w:val="23"/>
        </w:rPr>
      </w:pPr>
      <w:ins w:id="24" w:author="Unknown">
        <w:r w:rsidRPr="00AD4E10">
          <w:rPr>
            <w:rFonts w:ascii="inherit" w:eastAsia="Times New Roman" w:hAnsi="inherit" w:cs="Helvetica"/>
            <w:b/>
            <w:bCs/>
            <w:color w:val="000000"/>
            <w:sz w:val="23"/>
          </w:rPr>
          <w:t xml:space="preserve">12) List out some of the </w:t>
        </w:r>
      </w:ins>
      <w:r w:rsidR="005F291B" w:rsidRPr="00AD4E10">
        <w:rPr>
          <w:rFonts w:ascii="inherit" w:eastAsia="Times New Roman" w:hAnsi="inherit" w:cs="Helvetica"/>
          <w:b/>
          <w:bCs/>
          <w:color w:val="000000"/>
          <w:sz w:val="23"/>
        </w:rPr>
        <w:t>jQuery</w:t>
      </w:r>
      <w:ins w:id="25" w:author="Unknown">
        <w:r w:rsidRPr="00AD4E10">
          <w:rPr>
            <w:rFonts w:ascii="inherit" w:eastAsia="Times New Roman" w:hAnsi="inherit" w:cs="Helvetica"/>
            <w:b/>
            <w:bCs/>
            <w:color w:val="000000"/>
            <w:sz w:val="23"/>
          </w:rPr>
          <w:t xml:space="preserve"> function used for webpage designing?</w:t>
        </w:r>
      </w:ins>
    </w:p>
    <w:p w14:paraId="6EC5F8B2" w14:textId="3D66C073" w:rsidR="00AD4E10" w:rsidRPr="00AD4E10" w:rsidRDefault="00AD4E10" w:rsidP="00AD4E10">
      <w:pPr>
        <w:shd w:val="clear" w:color="auto" w:fill="FFFFFF"/>
        <w:spacing w:before="204" w:after="204" w:line="371" w:lineRule="atLeast"/>
        <w:textAlignment w:val="baseline"/>
        <w:rPr>
          <w:ins w:id="26" w:author="Unknown"/>
          <w:rFonts w:ascii="Helvetica" w:eastAsia="Times New Roman" w:hAnsi="Helvetica" w:cs="Helvetica"/>
          <w:color w:val="666666"/>
          <w:sz w:val="23"/>
          <w:szCs w:val="23"/>
        </w:rPr>
      </w:pPr>
      <w:ins w:id="27" w:author="Unknown">
        <w:r w:rsidRPr="00AD4E10">
          <w:rPr>
            <w:rFonts w:ascii="Helvetica" w:eastAsia="Times New Roman" w:hAnsi="Helvetica" w:cs="Helvetica"/>
            <w:color w:val="666666"/>
            <w:sz w:val="23"/>
            <w:szCs w:val="23"/>
          </w:rPr>
          <w:t xml:space="preserve">Some of the </w:t>
        </w:r>
      </w:ins>
      <w:r w:rsidR="005F291B" w:rsidRPr="00AD4E10">
        <w:rPr>
          <w:rFonts w:ascii="Helvetica" w:eastAsia="Times New Roman" w:hAnsi="Helvetica" w:cs="Helvetica"/>
          <w:color w:val="666666"/>
          <w:sz w:val="23"/>
          <w:szCs w:val="23"/>
        </w:rPr>
        <w:t>jQuery</w:t>
      </w:r>
      <w:bookmarkStart w:id="28" w:name="_GoBack"/>
      <w:bookmarkEnd w:id="28"/>
      <w:ins w:id="29" w:author="Unknown">
        <w:r w:rsidRPr="00AD4E10">
          <w:rPr>
            <w:rFonts w:ascii="Helvetica" w:eastAsia="Times New Roman" w:hAnsi="Helvetica" w:cs="Helvetica"/>
            <w:color w:val="666666"/>
            <w:sz w:val="23"/>
            <w:szCs w:val="23"/>
          </w:rPr>
          <w:t xml:space="preserve"> function used for webpage designing include</w:t>
        </w:r>
      </w:ins>
    </w:p>
    <w:p w14:paraId="3BE2B9DA" w14:textId="77777777" w:rsidR="00AD4E10" w:rsidRPr="00AD4E10" w:rsidRDefault="00AD4E10" w:rsidP="00AD4E10">
      <w:pPr>
        <w:numPr>
          <w:ilvl w:val="0"/>
          <w:numId w:val="4"/>
        </w:numPr>
        <w:shd w:val="clear" w:color="auto" w:fill="FFFFFF"/>
        <w:spacing w:after="0" w:line="371" w:lineRule="atLeast"/>
        <w:ind w:left="345" w:firstLine="0"/>
        <w:textAlignment w:val="baseline"/>
        <w:rPr>
          <w:ins w:id="30" w:author="Unknown"/>
          <w:rFonts w:ascii="inherit" w:eastAsia="Times New Roman" w:hAnsi="inherit" w:cs="Helvetica"/>
          <w:color w:val="666666"/>
          <w:sz w:val="23"/>
          <w:szCs w:val="23"/>
        </w:rPr>
      </w:pPr>
      <w:ins w:id="31" w:author="Unknown">
        <w:r w:rsidRPr="00AD4E10">
          <w:rPr>
            <w:rFonts w:ascii="inherit" w:eastAsia="Times New Roman" w:hAnsi="inherit" w:cs="Helvetica"/>
            <w:color w:val="666666"/>
            <w:sz w:val="23"/>
            <w:szCs w:val="23"/>
          </w:rPr>
          <w:t>Simple slide panel</w:t>
        </w:r>
      </w:ins>
    </w:p>
    <w:p w14:paraId="0400BD56" w14:textId="77777777" w:rsidR="00AD4E10" w:rsidRPr="00AD4E10" w:rsidRDefault="00AD4E10" w:rsidP="00AD4E10">
      <w:pPr>
        <w:numPr>
          <w:ilvl w:val="0"/>
          <w:numId w:val="4"/>
        </w:numPr>
        <w:shd w:val="clear" w:color="auto" w:fill="FFFFFF"/>
        <w:spacing w:after="0" w:line="371" w:lineRule="atLeast"/>
        <w:ind w:left="345" w:firstLine="0"/>
        <w:textAlignment w:val="baseline"/>
        <w:rPr>
          <w:ins w:id="32" w:author="Unknown"/>
          <w:rFonts w:ascii="inherit" w:eastAsia="Times New Roman" w:hAnsi="inherit" w:cs="Helvetica"/>
          <w:color w:val="666666"/>
          <w:sz w:val="23"/>
          <w:szCs w:val="23"/>
        </w:rPr>
      </w:pPr>
      <w:ins w:id="33" w:author="Unknown">
        <w:r w:rsidRPr="00AD4E10">
          <w:rPr>
            <w:rFonts w:ascii="inherit" w:eastAsia="Times New Roman" w:hAnsi="inherit" w:cs="Helvetica"/>
            <w:color w:val="666666"/>
            <w:sz w:val="23"/>
            <w:szCs w:val="23"/>
          </w:rPr>
          <w:t>Simple disappearing effect</w:t>
        </w:r>
      </w:ins>
    </w:p>
    <w:p w14:paraId="2B6C3741" w14:textId="77777777" w:rsidR="00AD4E10" w:rsidRPr="00AD4E10" w:rsidRDefault="00AD4E10" w:rsidP="00AD4E10">
      <w:pPr>
        <w:numPr>
          <w:ilvl w:val="0"/>
          <w:numId w:val="4"/>
        </w:numPr>
        <w:shd w:val="clear" w:color="auto" w:fill="FFFFFF"/>
        <w:spacing w:after="0" w:line="371" w:lineRule="atLeast"/>
        <w:ind w:left="345" w:firstLine="0"/>
        <w:textAlignment w:val="baseline"/>
        <w:rPr>
          <w:ins w:id="34" w:author="Unknown"/>
          <w:rFonts w:ascii="inherit" w:eastAsia="Times New Roman" w:hAnsi="inherit" w:cs="Helvetica"/>
          <w:color w:val="666666"/>
          <w:sz w:val="23"/>
          <w:szCs w:val="23"/>
        </w:rPr>
      </w:pPr>
      <w:ins w:id="35" w:author="Unknown">
        <w:r w:rsidRPr="00AD4E10">
          <w:rPr>
            <w:rFonts w:ascii="inherit" w:eastAsia="Times New Roman" w:hAnsi="inherit" w:cs="Helvetica"/>
            <w:color w:val="666666"/>
            <w:sz w:val="23"/>
            <w:szCs w:val="23"/>
          </w:rPr>
          <w:t>Chainable transition effect</w:t>
        </w:r>
      </w:ins>
    </w:p>
    <w:p w14:paraId="71907620" w14:textId="77777777" w:rsidR="00AD4E10" w:rsidRPr="00AD4E10" w:rsidRDefault="00AD4E10" w:rsidP="00AD4E10">
      <w:pPr>
        <w:numPr>
          <w:ilvl w:val="0"/>
          <w:numId w:val="4"/>
        </w:numPr>
        <w:shd w:val="clear" w:color="auto" w:fill="FFFFFF"/>
        <w:spacing w:after="0" w:line="371" w:lineRule="atLeast"/>
        <w:ind w:left="345" w:firstLine="0"/>
        <w:textAlignment w:val="baseline"/>
        <w:rPr>
          <w:ins w:id="36" w:author="Unknown"/>
          <w:rFonts w:ascii="inherit" w:eastAsia="Times New Roman" w:hAnsi="inherit" w:cs="Helvetica"/>
          <w:color w:val="666666"/>
          <w:sz w:val="23"/>
          <w:szCs w:val="23"/>
        </w:rPr>
      </w:pPr>
      <w:ins w:id="37" w:author="Unknown">
        <w:r w:rsidRPr="00AD4E10">
          <w:rPr>
            <w:rFonts w:ascii="inherit" w:eastAsia="Times New Roman" w:hAnsi="inherit" w:cs="Helvetica"/>
            <w:color w:val="666666"/>
            <w:sz w:val="23"/>
            <w:szCs w:val="23"/>
          </w:rPr>
          <w:t>Accordion#1 and Accordion#2</w:t>
        </w:r>
      </w:ins>
    </w:p>
    <w:p w14:paraId="4E10AEB2" w14:textId="77777777" w:rsidR="00AD4E10" w:rsidRPr="00AD4E10" w:rsidRDefault="00AD4E10" w:rsidP="00AD4E10">
      <w:pPr>
        <w:numPr>
          <w:ilvl w:val="0"/>
          <w:numId w:val="4"/>
        </w:numPr>
        <w:shd w:val="clear" w:color="auto" w:fill="FFFFFF"/>
        <w:spacing w:after="0" w:line="371" w:lineRule="atLeast"/>
        <w:ind w:left="345" w:firstLine="0"/>
        <w:textAlignment w:val="baseline"/>
        <w:rPr>
          <w:ins w:id="38" w:author="Unknown"/>
          <w:rFonts w:ascii="inherit" w:eastAsia="Times New Roman" w:hAnsi="inherit" w:cs="Helvetica"/>
          <w:color w:val="666666"/>
          <w:sz w:val="23"/>
          <w:szCs w:val="23"/>
        </w:rPr>
      </w:pPr>
      <w:ins w:id="39" w:author="Unknown">
        <w:r w:rsidRPr="00AD4E10">
          <w:rPr>
            <w:rFonts w:ascii="inherit" w:eastAsia="Times New Roman" w:hAnsi="inherit" w:cs="Helvetica"/>
            <w:color w:val="666666"/>
            <w:sz w:val="23"/>
            <w:szCs w:val="23"/>
          </w:rPr>
          <w:t>Animated hover effect</w:t>
        </w:r>
      </w:ins>
    </w:p>
    <w:p w14:paraId="710AD347" w14:textId="77777777" w:rsidR="00AD4E10" w:rsidRPr="00AD4E10" w:rsidRDefault="00AD4E10" w:rsidP="00AD4E10">
      <w:pPr>
        <w:numPr>
          <w:ilvl w:val="0"/>
          <w:numId w:val="4"/>
        </w:numPr>
        <w:shd w:val="clear" w:color="auto" w:fill="FFFFFF"/>
        <w:spacing w:after="0" w:line="371" w:lineRule="atLeast"/>
        <w:ind w:left="345" w:firstLine="0"/>
        <w:textAlignment w:val="baseline"/>
        <w:rPr>
          <w:ins w:id="40" w:author="Unknown"/>
          <w:rFonts w:ascii="inherit" w:eastAsia="Times New Roman" w:hAnsi="inherit" w:cs="Helvetica"/>
          <w:color w:val="666666"/>
          <w:sz w:val="23"/>
          <w:szCs w:val="23"/>
        </w:rPr>
      </w:pPr>
      <w:ins w:id="41" w:author="Unknown">
        <w:r w:rsidRPr="00AD4E10">
          <w:rPr>
            <w:rFonts w:ascii="inherit" w:eastAsia="Times New Roman" w:hAnsi="inherit" w:cs="Helvetica"/>
            <w:color w:val="666666"/>
            <w:sz w:val="23"/>
            <w:szCs w:val="23"/>
          </w:rPr>
          <w:t>Entire block clickable</w:t>
        </w:r>
      </w:ins>
    </w:p>
    <w:p w14:paraId="47584B38" w14:textId="77777777" w:rsidR="00AD4E10" w:rsidRPr="00AD4E10" w:rsidRDefault="00AD4E10" w:rsidP="00AD4E10">
      <w:pPr>
        <w:numPr>
          <w:ilvl w:val="0"/>
          <w:numId w:val="4"/>
        </w:numPr>
        <w:shd w:val="clear" w:color="auto" w:fill="FFFFFF"/>
        <w:spacing w:after="0" w:line="371" w:lineRule="atLeast"/>
        <w:ind w:left="345" w:firstLine="0"/>
        <w:textAlignment w:val="baseline"/>
        <w:rPr>
          <w:ins w:id="42" w:author="Unknown"/>
          <w:rFonts w:ascii="inherit" w:eastAsia="Times New Roman" w:hAnsi="inherit" w:cs="Helvetica"/>
          <w:color w:val="666666"/>
          <w:sz w:val="23"/>
          <w:szCs w:val="23"/>
        </w:rPr>
      </w:pPr>
      <w:ins w:id="43" w:author="Unknown">
        <w:r w:rsidRPr="00AD4E10">
          <w:rPr>
            <w:rFonts w:ascii="inherit" w:eastAsia="Times New Roman" w:hAnsi="inherit" w:cs="Helvetica"/>
            <w:color w:val="666666"/>
            <w:sz w:val="23"/>
            <w:szCs w:val="23"/>
          </w:rPr>
          <w:t>Collapsible panels</w:t>
        </w:r>
      </w:ins>
    </w:p>
    <w:p w14:paraId="214A8A13" w14:textId="77777777" w:rsidR="00AD4E10" w:rsidRPr="00AD4E10" w:rsidRDefault="00AD4E10" w:rsidP="00AD4E10">
      <w:pPr>
        <w:numPr>
          <w:ilvl w:val="0"/>
          <w:numId w:val="4"/>
        </w:numPr>
        <w:shd w:val="clear" w:color="auto" w:fill="FFFFFF"/>
        <w:spacing w:after="0" w:line="371" w:lineRule="atLeast"/>
        <w:ind w:left="345" w:firstLine="0"/>
        <w:textAlignment w:val="baseline"/>
        <w:rPr>
          <w:ins w:id="44" w:author="Unknown"/>
          <w:rFonts w:ascii="inherit" w:eastAsia="Times New Roman" w:hAnsi="inherit" w:cs="Helvetica"/>
          <w:color w:val="666666"/>
          <w:sz w:val="23"/>
          <w:szCs w:val="23"/>
        </w:rPr>
      </w:pPr>
      <w:ins w:id="45" w:author="Unknown">
        <w:r w:rsidRPr="00AD4E10">
          <w:rPr>
            <w:rFonts w:ascii="inherit" w:eastAsia="Times New Roman" w:hAnsi="inherit" w:cs="Helvetica"/>
            <w:color w:val="666666"/>
            <w:sz w:val="23"/>
            <w:szCs w:val="23"/>
          </w:rPr>
          <w:t>Image replacement gallery</w:t>
        </w:r>
      </w:ins>
    </w:p>
    <w:p w14:paraId="439FAF81" w14:textId="77777777" w:rsidR="00AD4E10" w:rsidRPr="00AD4E10" w:rsidRDefault="00AD4E10" w:rsidP="00AD4E10">
      <w:pPr>
        <w:numPr>
          <w:ilvl w:val="0"/>
          <w:numId w:val="4"/>
        </w:numPr>
        <w:shd w:val="clear" w:color="auto" w:fill="FFFFFF"/>
        <w:spacing w:after="0" w:line="371" w:lineRule="atLeast"/>
        <w:ind w:left="345" w:firstLine="0"/>
        <w:textAlignment w:val="baseline"/>
        <w:rPr>
          <w:ins w:id="46" w:author="Unknown"/>
          <w:rFonts w:ascii="inherit" w:eastAsia="Times New Roman" w:hAnsi="inherit" w:cs="Helvetica"/>
          <w:color w:val="666666"/>
          <w:sz w:val="23"/>
          <w:szCs w:val="23"/>
        </w:rPr>
      </w:pPr>
      <w:ins w:id="47" w:author="Unknown">
        <w:r w:rsidRPr="00AD4E10">
          <w:rPr>
            <w:rFonts w:ascii="inherit" w:eastAsia="Times New Roman" w:hAnsi="inherit" w:cs="Helvetica"/>
            <w:color w:val="666666"/>
            <w:sz w:val="23"/>
            <w:szCs w:val="23"/>
          </w:rPr>
          <w:t>Styling different link types</w:t>
        </w:r>
      </w:ins>
    </w:p>
    <w:p w14:paraId="601CAEF8" w14:textId="77777777" w:rsidR="00AD4E10" w:rsidRPr="00AD4E10" w:rsidRDefault="00AD4E10" w:rsidP="00AD4E10">
      <w:pPr>
        <w:shd w:val="clear" w:color="auto" w:fill="FFFFFF"/>
        <w:spacing w:after="0" w:line="371" w:lineRule="atLeast"/>
        <w:textAlignment w:val="baseline"/>
        <w:rPr>
          <w:ins w:id="48" w:author="Unknown"/>
          <w:rFonts w:ascii="Helvetica" w:eastAsia="Times New Roman" w:hAnsi="Helvetica" w:cs="Helvetica"/>
          <w:color w:val="666666"/>
          <w:sz w:val="23"/>
          <w:szCs w:val="23"/>
        </w:rPr>
      </w:pPr>
      <w:ins w:id="49" w:author="Unknown">
        <w:r w:rsidRPr="00AD4E10">
          <w:rPr>
            <w:rFonts w:ascii="inherit" w:eastAsia="Times New Roman" w:hAnsi="inherit" w:cs="Helvetica"/>
            <w:b/>
            <w:bCs/>
            <w:color w:val="000000"/>
            <w:sz w:val="23"/>
          </w:rPr>
          <w:t>13) As a web-designer while declaring “delete” button what would be your color choice?</w:t>
        </w:r>
      </w:ins>
    </w:p>
    <w:p w14:paraId="47714865" w14:textId="77777777" w:rsidR="00AD4E10" w:rsidRPr="00AD4E10" w:rsidRDefault="00AD4E10" w:rsidP="00AD4E10">
      <w:pPr>
        <w:shd w:val="clear" w:color="auto" w:fill="FFFFFF"/>
        <w:spacing w:before="204" w:after="204" w:line="371" w:lineRule="atLeast"/>
        <w:textAlignment w:val="baseline"/>
        <w:rPr>
          <w:ins w:id="50" w:author="Unknown"/>
          <w:rFonts w:ascii="Helvetica" w:eastAsia="Times New Roman" w:hAnsi="Helvetica" w:cs="Helvetica"/>
          <w:color w:val="666666"/>
          <w:sz w:val="23"/>
          <w:szCs w:val="23"/>
        </w:rPr>
      </w:pPr>
      <w:ins w:id="51" w:author="Unknown">
        <w:r w:rsidRPr="00AD4E10">
          <w:rPr>
            <w:rFonts w:ascii="Helvetica" w:eastAsia="Times New Roman" w:hAnsi="Helvetica" w:cs="Helvetica"/>
            <w:color w:val="666666"/>
            <w:sz w:val="23"/>
            <w:szCs w:val="23"/>
          </w:rPr>
          <w:t>Make the “Delete” button more prominent by using color like Red, especially when you have to show two button side by side. Red is sign of caution, so that will definitely help the user to draw their attention.</w:t>
        </w:r>
      </w:ins>
    </w:p>
    <w:p w14:paraId="5FF31E89" w14:textId="77777777" w:rsidR="00AD4E10" w:rsidRPr="00AD4E10" w:rsidRDefault="00AD4E10" w:rsidP="00AD4E10">
      <w:pPr>
        <w:shd w:val="clear" w:color="auto" w:fill="FFFFFF"/>
        <w:spacing w:after="0" w:line="371" w:lineRule="atLeast"/>
        <w:textAlignment w:val="baseline"/>
        <w:rPr>
          <w:ins w:id="52" w:author="Unknown"/>
          <w:rFonts w:ascii="Helvetica" w:eastAsia="Times New Roman" w:hAnsi="Helvetica" w:cs="Helvetica"/>
          <w:color w:val="666666"/>
          <w:sz w:val="23"/>
          <w:szCs w:val="23"/>
        </w:rPr>
      </w:pPr>
      <w:ins w:id="53" w:author="Unknown">
        <w:r w:rsidRPr="00AD4E10">
          <w:rPr>
            <w:rFonts w:ascii="inherit" w:eastAsia="Times New Roman" w:hAnsi="inherit" w:cs="Helvetica"/>
            <w:b/>
            <w:bCs/>
            <w:color w:val="000000"/>
            <w:sz w:val="23"/>
          </w:rPr>
          <w:lastRenderedPageBreak/>
          <w:t>14) Explain how can a developer learn about web design?</w:t>
        </w:r>
      </w:ins>
    </w:p>
    <w:p w14:paraId="0CE7516D" w14:textId="77777777" w:rsidR="00AD4E10" w:rsidRPr="00AD4E10" w:rsidRDefault="00AD4E10" w:rsidP="00AD4E10">
      <w:pPr>
        <w:shd w:val="clear" w:color="auto" w:fill="FFFFFF"/>
        <w:spacing w:before="204" w:after="204" w:line="371" w:lineRule="atLeast"/>
        <w:textAlignment w:val="baseline"/>
        <w:rPr>
          <w:ins w:id="54" w:author="Unknown"/>
          <w:rFonts w:ascii="Helvetica" w:eastAsia="Times New Roman" w:hAnsi="Helvetica" w:cs="Helvetica"/>
          <w:color w:val="666666"/>
          <w:sz w:val="23"/>
          <w:szCs w:val="23"/>
        </w:rPr>
      </w:pPr>
      <w:ins w:id="55" w:author="Unknown">
        <w:r w:rsidRPr="00AD4E10">
          <w:rPr>
            <w:rFonts w:ascii="Helvetica" w:eastAsia="Times New Roman" w:hAnsi="Helvetica" w:cs="Helvetica"/>
            <w:color w:val="666666"/>
            <w:sz w:val="23"/>
            <w:szCs w:val="23"/>
          </w:rPr>
          <w:t>Developer can learn about web design by following tips</w:t>
        </w:r>
      </w:ins>
    </w:p>
    <w:p w14:paraId="212B8C67" w14:textId="77777777" w:rsidR="00AD4E10" w:rsidRPr="00AD4E10" w:rsidRDefault="00AD4E10" w:rsidP="00AD4E10">
      <w:pPr>
        <w:numPr>
          <w:ilvl w:val="0"/>
          <w:numId w:val="5"/>
        </w:numPr>
        <w:shd w:val="clear" w:color="auto" w:fill="FFFFFF"/>
        <w:spacing w:after="0" w:line="371" w:lineRule="atLeast"/>
        <w:ind w:left="345" w:firstLine="0"/>
        <w:textAlignment w:val="baseline"/>
        <w:rPr>
          <w:ins w:id="56" w:author="Unknown"/>
          <w:rFonts w:ascii="inherit" w:eastAsia="Times New Roman" w:hAnsi="inherit" w:cs="Helvetica"/>
          <w:color w:val="666666"/>
          <w:sz w:val="23"/>
          <w:szCs w:val="23"/>
        </w:rPr>
      </w:pPr>
      <w:ins w:id="57" w:author="Unknown">
        <w:r w:rsidRPr="00AD4E10">
          <w:rPr>
            <w:rFonts w:ascii="inherit" w:eastAsia="Times New Roman" w:hAnsi="inherit" w:cs="Helvetica"/>
            <w:color w:val="666666"/>
            <w:sz w:val="23"/>
            <w:szCs w:val="23"/>
          </w:rPr>
          <w:t>Visit website like “Smashing Magazine” to get better idea about web design</w:t>
        </w:r>
      </w:ins>
    </w:p>
    <w:p w14:paraId="1EB6220A" w14:textId="77777777" w:rsidR="00AD4E10" w:rsidRPr="00AD4E10" w:rsidRDefault="00AD4E10" w:rsidP="00AD4E10">
      <w:pPr>
        <w:numPr>
          <w:ilvl w:val="0"/>
          <w:numId w:val="5"/>
        </w:numPr>
        <w:shd w:val="clear" w:color="auto" w:fill="FFFFFF"/>
        <w:spacing w:after="0" w:line="371" w:lineRule="atLeast"/>
        <w:ind w:left="345" w:firstLine="0"/>
        <w:textAlignment w:val="baseline"/>
        <w:rPr>
          <w:ins w:id="58" w:author="Unknown"/>
          <w:rFonts w:ascii="inherit" w:eastAsia="Times New Roman" w:hAnsi="inherit" w:cs="Helvetica"/>
          <w:color w:val="666666"/>
          <w:sz w:val="23"/>
          <w:szCs w:val="23"/>
        </w:rPr>
      </w:pPr>
      <w:ins w:id="59" w:author="Unknown">
        <w:r w:rsidRPr="00AD4E10">
          <w:rPr>
            <w:rFonts w:ascii="inherit" w:eastAsia="Times New Roman" w:hAnsi="inherit" w:cs="Helvetica"/>
            <w:color w:val="666666"/>
            <w:sz w:val="23"/>
            <w:szCs w:val="23"/>
          </w:rPr>
          <w:t>Another website is “ Best Web Gallery” can also be helpful to get insight of quality design and layouts</w:t>
        </w:r>
      </w:ins>
    </w:p>
    <w:p w14:paraId="4C448C36" w14:textId="77777777" w:rsidR="00AD4E10" w:rsidRPr="00AD4E10" w:rsidRDefault="00AD4E10" w:rsidP="00AD4E10">
      <w:pPr>
        <w:numPr>
          <w:ilvl w:val="0"/>
          <w:numId w:val="5"/>
        </w:numPr>
        <w:shd w:val="clear" w:color="auto" w:fill="FFFFFF"/>
        <w:spacing w:after="0" w:line="371" w:lineRule="atLeast"/>
        <w:ind w:left="345" w:firstLine="0"/>
        <w:textAlignment w:val="baseline"/>
        <w:rPr>
          <w:ins w:id="60" w:author="Unknown"/>
          <w:rFonts w:ascii="inherit" w:eastAsia="Times New Roman" w:hAnsi="inherit" w:cs="Helvetica"/>
          <w:color w:val="666666"/>
          <w:sz w:val="23"/>
          <w:szCs w:val="23"/>
        </w:rPr>
      </w:pPr>
      <w:ins w:id="61" w:author="Unknown">
        <w:r w:rsidRPr="00AD4E10">
          <w:rPr>
            <w:rFonts w:ascii="inherit" w:eastAsia="Times New Roman" w:hAnsi="inherit" w:cs="Helvetica"/>
            <w:color w:val="666666"/>
            <w:sz w:val="23"/>
            <w:szCs w:val="23"/>
          </w:rPr>
          <w:t>Try your hands on tools like Adobe Illustrator</w:t>
        </w:r>
      </w:ins>
    </w:p>
    <w:p w14:paraId="7CC3BE64" w14:textId="77777777" w:rsidR="00AD4E10" w:rsidRPr="00AD4E10" w:rsidRDefault="00AD4E10" w:rsidP="00AD4E10">
      <w:pPr>
        <w:numPr>
          <w:ilvl w:val="0"/>
          <w:numId w:val="5"/>
        </w:numPr>
        <w:shd w:val="clear" w:color="auto" w:fill="FFFFFF"/>
        <w:spacing w:after="0" w:line="371" w:lineRule="atLeast"/>
        <w:ind w:left="345" w:firstLine="0"/>
        <w:textAlignment w:val="baseline"/>
        <w:rPr>
          <w:ins w:id="62" w:author="Unknown"/>
          <w:rFonts w:ascii="inherit" w:eastAsia="Times New Roman" w:hAnsi="inherit" w:cs="Helvetica"/>
          <w:color w:val="666666"/>
          <w:sz w:val="23"/>
          <w:szCs w:val="23"/>
        </w:rPr>
      </w:pPr>
      <w:ins w:id="63" w:author="Unknown">
        <w:r w:rsidRPr="00AD4E10">
          <w:rPr>
            <w:rFonts w:ascii="inherit" w:eastAsia="Times New Roman" w:hAnsi="inherit" w:cs="Helvetica"/>
            <w:color w:val="666666"/>
            <w:sz w:val="23"/>
            <w:szCs w:val="23"/>
          </w:rPr>
          <w:t>Create dynamic website using MySQL and PHP</w:t>
        </w:r>
      </w:ins>
    </w:p>
    <w:p w14:paraId="7C6C0D2B" w14:textId="77777777" w:rsidR="00AD4E10" w:rsidRPr="00AD4E10" w:rsidRDefault="00AD4E10" w:rsidP="00AD4E10">
      <w:pPr>
        <w:numPr>
          <w:ilvl w:val="0"/>
          <w:numId w:val="5"/>
        </w:numPr>
        <w:shd w:val="clear" w:color="auto" w:fill="FFFFFF"/>
        <w:spacing w:after="0" w:line="371" w:lineRule="atLeast"/>
        <w:ind w:left="345" w:firstLine="0"/>
        <w:textAlignment w:val="baseline"/>
        <w:rPr>
          <w:ins w:id="64" w:author="Unknown"/>
          <w:rFonts w:ascii="inherit" w:eastAsia="Times New Roman" w:hAnsi="inherit" w:cs="Helvetica"/>
          <w:color w:val="666666"/>
          <w:sz w:val="23"/>
          <w:szCs w:val="23"/>
        </w:rPr>
      </w:pPr>
      <w:ins w:id="65" w:author="Unknown">
        <w:r w:rsidRPr="00AD4E10">
          <w:rPr>
            <w:rFonts w:ascii="inherit" w:eastAsia="Times New Roman" w:hAnsi="inherit" w:cs="Helvetica"/>
            <w:color w:val="666666"/>
            <w:sz w:val="23"/>
            <w:szCs w:val="23"/>
          </w:rPr>
          <w:t>Learn basic languages as HTML, CSS, JavaScript, PHP or jQuery</w:t>
        </w:r>
      </w:ins>
    </w:p>
    <w:p w14:paraId="58421ACA" w14:textId="77777777" w:rsidR="00AD4E10" w:rsidRPr="00AD4E10" w:rsidRDefault="00AD4E10" w:rsidP="00AD4E10">
      <w:pPr>
        <w:shd w:val="clear" w:color="auto" w:fill="FFFFFF"/>
        <w:spacing w:after="0" w:line="371" w:lineRule="atLeast"/>
        <w:textAlignment w:val="baseline"/>
        <w:rPr>
          <w:ins w:id="66" w:author="Unknown"/>
          <w:rFonts w:ascii="Helvetica" w:eastAsia="Times New Roman" w:hAnsi="Helvetica" w:cs="Helvetica"/>
          <w:color w:val="666666"/>
          <w:sz w:val="23"/>
          <w:szCs w:val="23"/>
        </w:rPr>
      </w:pPr>
      <w:ins w:id="67" w:author="Unknown">
        <w:r w:rsidRPr="00AD4E10">
          <w:rPr>
            <w:rFonts w:ascii="inherit" w:eastAsia="Times New Roman" w:hAnsi="inherit" w:cs="Helvetica"/>
            <w:b/>
            <w:bCs/>
            <w:color w:val="000000"/>
            <w:sz w:val="23"/>
          </w:rPr>
          <w:t>15) Explain why do people clear the screen multiple times when using a calculator?</w:t>
        </w:r>
      </w:ins>
    </w:p>
    <w:p w14:paraId="7B0A8E12" w14:textId="77777777" w:rsidR="00AD4E10" w:rsidRPr="00AD4E10" w:rsidRDefault="00AD4E10" w:rsidP="00AD4E10">
      <w:pPr>
        <w:shd w:val="clear" w:color="auto" w:fill="FFFFFF"/>
        <w:spacing w:before="204" w:after="204" w:line="371" w:lineRule="atLeast"/>
        <w:textAlignment w:val="baseline"/>
        <w:rPr>
          <w:ins w:id="68" w:author="Unknown"/>
          <w:rFonts w:ascii="Helvetica" w:eastAsia="Times New Roman" w:hAnsi="Helvetica" w:cs="Helvetica"/>
          <w:color w:val="666666"/>
          <w:sz w:val="23"/>
          <w:szCs w:val="23"/>
        </w:rPr>
      </w:pPr>
      <w:ins w:id="69" w:author="Unknown">
        <w:r w:rsidRPr="00AD4E10">
          <w:rPr>
            <w:rFonts w:ascii="Helvetica" w:eastAsia="Times New Roman" w:hAnsi="Helvetica" w:cs="Helvetica"/>
            <w:color w:val="666666"/>
            <w:sz w:val="23"/>
            <w:szCs w:val="23"/>
          </w:rPr>
          <w:t xml:space="preserve">The older version of calculators </w:t>
        </w:r>
        <w:proofErr w:type="gramStart"/>
        <w:r w:rsidRPr="00AD4E10">
          <w:rPr>
            <w:rFonts w:ascii="Helvetica" w:eastAsia="Times New Roman" w:hAnsi="Helvetica" w:cs="Helvetica"/>
            <w:color w:val="666666"/>
            <w:sz w:val="23"/>
            <w:szCs w:val="23"/>
          </w:rPr>
          <w:t>have</w:t>
        </w:r>
        <w:proofErr w:type="gramEnd"/>
        <w:r w:rsidRPr="00AD4E10">
          <w:rPr>
            <w:rFonts w:ascii="Helvetica" w:eastAsia="Times New Roman" w:hAnsi="Helvetica" w:cs="Helvetica"/>
            <w:color w:val="666666"/>
            <w:sz w:val="23"/>
            <w:szCs w:val="23"/>
          </w:rPr>
          <w:t xml:space="preserve"> several “cancel” button (C, CE). The CE button will only clear the last entry but does not interrupt with the current computation.  For instance, if you enter 2+1 and then press CE, it would show 0, but the calculator expects a second operand for the addition. (2+ is still there in memory). So to ensure that nothing remains left in memory and to start a new calculation we often see people hitting clear button couple of times. It is not due to a flaw in the calculator’s design.</w:t>
        </w:r>
      </w:ins>
    </w:p>
    <w:p w14:paraId="5EF94ECF" w14:textId="77777777" w:rsidR="00AD4E10" w:rsidRPr="00AD4E10" w:rsidRDefault="00AD4E10" w:rsidP="00AD4E10">
      <w:pPr>
        <w:shd w:val="clear" w:color="auto" w:fill="FFFFFF"/>
        <w:spacing w:after="0" w:line="371" w:lineRule="atLeast"/>
        <w:textAlignment w:val="baseline"/>
        <w:rPr>
          <w:ins w:id="70" w:author="Unknown"/>
          <w:rFonts w:ascii="Helvetica" w:eastAsia="Times New Roman" w:hAnsi="Helvetica" w:cs="Helvetica"/>
          <w:color w:val="666666"/>
          <w:sz w:val="23"/>
          <w:szCs w:val="23"/>
        </w:rPr>
      </w:pPr>
      <w:ins w:id="71" w:author="Unknown">
        <w:r w:rsidRPr="00AD4E10">
          <w:rPr>
            <w:rFonts w:ascii="inherit" w:eastAsia="Times New Roman" w:hAnsi="inherit" w:cs="Helvetica"/>
            <w:b/>
            <w:bCs/>
            <w:color w:val="000000"/>
            <w:sz w:val="23"/>
          </w:rPr>
          <w:t>16) Mention why is the mouse cursor slightly tilted and not straight?</w:t>
        </w:r>
      </w:ins>
    </w:p>
    <w:p w14:paraId="1D514839" w14:textId="77777777" w:rsidR="00AD4E10" w:rsidRPr="00AD4E10" w:rsidRDefault="00AD4E10" w:rsidP="00AD4E10">
      <w:pPr>
        <w:shd w:val="clear" w:color="auto" w:fill="FFFFFF"/>
        <w:spacing w:before="204" w:after="204" w:line="371" w:lineRule="atLeast"/>
        <w:textAlignment w:val="baseline"/>
        <w:rPr>
          <w:ins w:id="72" w:author="Unknown"/>
          <w:rFonts w:ascii="Helvetica" w:eastAsia="Times New Roman" w:hAnsi="Helvetica" w:cs="Helvetica"/>
          <w:color w:val="666666"/>
          <w:sz w:val="23"/>
          <w:szCs w:val="23"/>
        </w:rPr>
      </w:pPr>
      <w:ins w:id="73" w:author="Unknown">
        <w:r w:rsidRPr="00AD4E10">
          <w:rPr>
            <w:rFonts w:ascii="Helvetica" w:eastAsia="Times New Roman" w:hAnsi="Helvetica" w:cs="Helvetica"/>
            <w:color w:val="666666"/>
            <w:sz w:val="23"/>
            <w:szCs w:val="23"/>
          </w:rPr>
          <w:t>During beginning of mouse technology, it was found that given the low resolution of the screens in those days, drawing a straight line and a line at a 45 degree angle was easier to do and more recognizable than the straight cursor. Also, the tilted arrow can help the click position easier to calculate because the origin of the cursors bitmap was in the upper left. This saved the mouse tracking subroutine a calculation on every click.</w:t>
        </w:r>
      </w:ins>
    </w:p>
    <w:p w14:paraId="524C7132" w14:textId="77777777" w:rsidR="00AD4E10" w:rsidRPr="00AD4E10" w:rsidRDefault="00AD4E10" w:rsidP="00AD4E10">
      <w:pPr>
        <w:shd w:val="clear" w:color="auto" w:fill="FFFFFF"/>
        <w:spacing w:after="0" w:line="371" w:lineRule="atLeast"/>
        <w:textAlignment w:val="baseline"/>
        <w:rPr>
          <w:ins w:id="74" w:author="Unknown"/>
          <w:rFonts w:ascii="Helvetica" w:eastAsia="Times New Roman" w:hAnsi="Helvetica" w:cs="Helvetica"/>
          <w:color w:val="666666"/>
          <w:sz w:val="23"/>
          <w:szCs w:val="23"/>
        </w:rPr>
      </w:pPr>
      <w:ins w:id="75" w:author="Unknown">
        <w:r w:rsidRPr="00AD4E10">
          <w:rPr>
            <w:rFonts w:ascii="inherit" w:eastAsia="Times New Roman" w:hAnsi="inherit" w:cs="Helvetica"/>
            <w:b/>
            <w:bCs/>
            <w:color w:val="000000"/>
            <w:sz w:val="23"/>
          </w:rPr>
          <w:t>17) Explain what is Grid system?</w:t>
        </w:r>
      </w:ins>
    </w:p>
    <w:p w14:paraId="599F77BC" w14:textId="77777777" w:rsidR="00AD4E10" w:rsidRPr="00AD4E10" w:rsidRDefault="00AD4E10" w:rsidP="00AD4E10">
      <w:pPr>
        <w:shd w:val="clear" w:color="auto" w:fill="FFFFFF"/>
        <w:spacing w:before="204" w:after="204" w:line="371" w:lineRule="atLeast"/>
        <w:textAlignment w:val="baseline"/>
        <w:rPr>
          <w:ins w:id="76" w:author="Unknown"/>
          <w:rFonts w:ascii="Helvetica" w:eastAsia="Times New Roman" w:hAnsi="Helvetica" w:cs="Helvetica"/>
          <w:color w:val="666666"/>
          <w:sz w:val="23"/>
          <w:szCs w:val="23"/>
        </w:rPr>
      </w:pPr>
      <w:ins w:id="77" w:author="Unknown">
        <w:r w:rsidRPr="00AD4E10">
          <w:rPr>
            <w:rFonts w:ascii="Helvetica" w:eastAsia="Times New Roman" w:hAnsi="Helvetica" w:cs="Helvetica"/>
            <w:color w:val="666666"/>
            <w:sz w:val="23"/>
            <w:szCs w:val="23"/>
          </w:rPr>
          <w:t>A grid system is a structure comprising a series of horizontal and vertical lines which intersect and used to arrange content.  It is a way of providing a system that designers can work with the structure and present content. For web design beginners, it is always suggested that they use the pre-made framework for web design as they are relatively easy to use.</w:t>
        </w:r>
      </w:ins>
    </w:p>
    <w:p w14:paraId="55C148B4" w14:textId="77777777" w:rsidR="00AD4E10" w:rsidRPr="00AD4E10" w:rsidRDefault="00AD4E10" w:rsidP="00AD4E10">
      <w:pPr>
        <w:shd w:val="clear" w:color="auto" w:fill="FFFFFF"/>
        <w:spacing w:after="0" w:line="371" w:lineRule="atLeast"/>
        <w:textAlignment w:val="baseline"/>
        <w:rPr>
          <w:ins w:id="78" w:author="Unknown"/>
          <w:rFonts w:ascii="Helvetica" w:eastAsia="Times New Roman" w:hAnsi="Helvetica" w:cs="Helvetica"/>
          <w:color w:val="666666"/>
          <w:sz w:val="23"/>
          <w:szCs w:val="23"/>
        </w:rPr>
      </w:pPr>
      <w:ins w:id="79" w:author="Unknown">
        <w:r w:rsidRPr="00AD4E10">
          <w:rPr>
            <w:rFonts w:ascii="inherit" w:eastAsia="Times New Roman" w:hAnsi="inherit" w:cs="Helvetica"/>
            <w:b/>
            <w:bCs/>
            <w:color w:val="000000"/>
            <w:sz w:val="23"/>
          </w:rPr>
          <w:t>18) While writing an error message what all things you need to take into consideration?</w:t>
        </w:r>
      </w:ins>
    </w:p>
    <w:p w14:paraId="730F0052" w14:textId="77777777" w:rsidR="00AD4E10" w:rsidRPr="00AD4E10" w:rsidRDefault="00AD4E10" w:rsidP="00AD4E10">
      <w:pPr>
        <w:shd w:val="clear" w:color="auto" w:fill="FFFFFF"/>
        <w:spacing w:before="204" w:after="204" w:line="371" w:lineRule="atLeast"/>
        <w:textAlignment w:val="baseline"/>
        <w:rPr>
          <w:ins w:id="80" w:author="Unknown"/>
          <w:rFonts w:ascii="Helvetica" w:eastAsia="Times New Roman" w:hAnsi="Helvetica" w:cs="Helvetica"/>
          <w:color w:val="666666"/>
          <w:sz w:val="23"/>
          <w:szCs w:val="23"/>
        </w:rPr>
      </w:pPr>
      <w:ins w:id="81" w:author="Unknown">
        <w:r w:rsidRPr="00AD4E10">
          <w:rPr>
            <w:rFonts w:ascii="Helvetica" w:eastAsia="Times New Roman" w:hAnsi="Helvetica" w:cs="Helvetica"/>
            <w:color w:val="666666"/>
            <w:sz w:val="23"/>
            <w:szCs w:val="23"/>
          </w:rPr>
          <w:t>You need to take following things in consideration</w:t>
        </w:r>
      </w:ins>
    </w:p>
    <w:p w14:paraId="218C4F50" w14:textId="77777777" w:rsidR="00AD4E10" w:rsidRPr="00AD4E10" w:rsidRDefault="00AD4E10" w:rsidP="00AD4E10">
      <w:pPr>
        <w:numPr>
          <w:ilvl w:val="0"/>
          <w:numId w:val="6"/>
        </w:numPr>
        <w:shd w:val="clear" w:color="auto" w:fill="FFFFFF"/>
        <w:spacing w:after="0" w:line="371" w:lineRule="atLeast"/>
        <w:ind w:left="345" w:firstLine="0"/>
        <w:textAlignment w:val="baseline"/>
        <w:rPr>
          <w:ins w:id="82" w:author="Unknown"/>
          <w:rFonts w:ascii="inherit" w:eastAsia="Times New Roman" w:hAnsi="inherit" w:cs="Helvetica"/>
          <w:color w:val="666666"/>
          <w:sz w:val="23"/>
          <w:szCs w:val="23"/>
        </w:rPr>
      </w:pPr>
      <w:ins w:id="83" w:author="Unknown">
        <w:r w:rsidRPr="00AD4E10">
          <w:rPr>
            <w:rFonts w:ascii="inherit" w:eastAsia="Times New Roman" w:hAnsi="inherit" w:cs="Helvetica"/>
            <w:color w:val="666666"/>
            <w:sz w:val="23"/>
            <w:szCs w:val="23"/>
          </w:rPr>
          <w:lastRenderedPageBreak/>
          <w:t>Don’t use negative words</w:t>
        </w:r>
      </w:ins>
    </w:p>
    <w:p w14:paraId="1ECB7DEA" w14:textId="77777777" w:rsidR="00AD4E10" w:rsidRPr="00AD4E10" w:rsidRDefault="00AD4E10" w:rsidP="00AD4E10">
      <w:pPr>
        <w:numPr>
          <w:ilvl w:val="0"/>
          <w:numId w:val="6"/>
        </w:numPr>
        <w:shd w:val="clear" w:color="auto" w:fill="FFFFFF"/>
        <w:spacing w:after="0" w:line="371" w:lineRule="atLeast"/>
        <w:ind w:left="345" w:firstLine="0"/>
        <w:textAlignment w:val="baseline"/>
        <w:rPr>
          <w:ins w:id="84" w:author="Unknown"/>
          <w:rFonts w:ascii="inherit" w:eastAsia="Times New Roman" w:hAnsi="inherit" w:cs="Helvetica"/>
          <w:color w:val="666666"/>
          <w:sz w:val="23"/>
          <w:szCs w:val="23"/>
        </w:rPr>
      </w:pPr>
      <w:ins w:id="85" w:author="Unknown">
        <w:r w:rsidRPr="00AD4E10">
          <w:rPr>
            <w:rFonts w:ascii="inherit" w:eastAsia="Times New Roman" w:hAnsi="inherit" w:cs="Helvetica"/>
            <w:color w:val="666666"/>
            <w:sz w:val="23"/>
            <w:szCs w:val="23"/>
          </w:rPr>
          <w:t>Clearly mention the error so that the user knows what to correct</w:t>
        </w:r>
      </w:ins>
    </w:p>
    <w:p w14:paraId="7FAA4947" w14:textId="77777777" w:rsidR="00AD4E10" w:rsidRPr="00AD4E10" w:rsidRDefault="00AD4E10" w:rsidP="00AD4E10">
      <w:pPr>
        <w:numPr>
          <w:ilvl w:val="0"/>
          <w:numId w:val="6"/>
        </w:numPr>
        <w:shd w:val="clear" w:color="auto" w:fill="FFFFFF"/>
        <w:spacing w:after="0" w:line="371" w:lineRule="atLeast"/>
        <w:ind w:left="345" w:firstLine="0"/>
        <w:textAlignment w:val="baseline"/>
        <w:rPr>
          <w:ins w:id="86" w:author="Unknown"/>
          <w:rFonts w:ascii="inherit" w:eastAsia="Times New Roman" w:hAnsi="inherit" w:cs="Helvetica"/>
          <w:color w:val="666666"/>
          <w:sz w:val="23"/>
          <w:szCs w:val="23"/>
        </w:rPr>
      </w:pPr>
      <w:ins w:id="87" w:author="Unknown">
        <w:r w:rsidRPr="00AD4E10">
          <w:rPr>
            <w:rFonts w:ascii="inherit" w:eastAsia="Times New Roman" w:hAnsi="inherit" w:cs="Helvetica"/>
            <w:color w:val="666666"/>
            <w:sz w:val="23"/>
            <w:szCs w:val="23"/>
          </w:rPr>
          <w:t>Give user a clue or link to solve the error</w:t>
        </w:r>
      </w:ins>
    </w:p>
    <w:p w14:paraId="42CA2FBD" w14:textId="77777777" w:rsidR="00AD4E10" w:rsidRPr="00AD4E10" w:rsidRDefault="00AD4E10" w:rsidP="00AD4E10">
      <w:pPr>
        <w:numPr>
          <w:ilvl w:val="0"/>
          <w:numId w:val="6"/>
        </w:numPr>
        <w:shd w:val="clear" w:color="auto" w:fill="FFFFFF"/>
        <w:spacing w:after="0" w:line="371" w:lineRule="atLeast"/>
        <w:ind w:left="345" w:firstLine="0"/>
        <w:textAlignment w:val="baseline"/>
        <w:rPr>
          <w:ins w:id="88" w:author="Unknown"/>
          <w:rFonts w:ascii="inherit" w:eastAsia="Times New Roman" w:hAnsi="inherit" w:cs="Helvetica"/>
          <w:color w:val="666666"/>
          <w:sz w:val="23"/>
          <w:szCs w:val="23"/>
        </w:rPr>
      </w:pPr>
      <w:ins w:id="89" w:author="Unknown">
        <w:r w:rsidRPr="00AD4E10">
          <w:rPr>
            <w:rFonts w:ascii="inherit" w:eastAsia="Times New Roman" w:hAnsi="inherit" w:cs="Helvetica"/>
            <w:color w:val="666666"/>
            <w:sz w:val="23"/>
            <w:szCs w:val="23"/>
          </w:rPr>
          <w:t>Put the blame on yourself and not on the use</w:t>
        </w:r>
      </w:ins>
    </w:p>
    <w:p w14:paraId="619644BE" w14:textId="77777777" w:rsidR="00405C78" w:rsidRDefault="00405C78"/>
    <w:sectPr w:rsidR="00405C78" w:rsidSect="00405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altName w:val="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C65D1"/>
    <w:multiLevelType w:val="multilevel"/>
    <w:tmpl w:val="B180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8D6E53"/>
    <w:multiLevelType w:val="multilevel"/>
    <w:tmpl w:val="44D0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0D41A9"/>
    <w:multiLevelType w:val="multilevel"/>
    <w:tmpl w:val="6D60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1D23BF"/>
    <w:multiLevelType w:val="multilevel"/>
    <w:tmpl w:val="1E6E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CB7A28"/>
    <w:multiLevelType w:val="multilevel"/>
    <w:tmpl w:val="0622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8165BA"/>
    <w:multiLevelType w:val="multilevel"/>
    <w:tmpl w:val="B0A6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D4E10"/>
    <w:rsid w:val="00405C78"/>
    <w:rsid w:val="005F291B"/>
    <w:rsid w:val="00AD4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8A07"/>
  <w15:docId w15:val="{25FF8508-E41C-4456-8FAE-31BF4783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C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4E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4E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1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career.guru99.com/wp-content/uploads/2015/08/ID-100258879.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919</Words>
  <Characters>5242</Characters>
  <Application>Microsoft Office Word</Application>
  <DocSecurity>0</DocSecurity>
  <Lines>43</Lines>
  <Paragraphs>12</Paragraphs>
  <ScaleCrop>false</ScaleCrop>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Gulshan</cp:lastModifiedBy>
  <cp:revision>2</cp:revision>
  <dcterms:created xsi:type="dcterms:W3CDTF">2015-10-13T05:58:00Z</dcterms:created>
  <dcterms:modified xsi:type="dcterms:W3CDTF">2018-06-18T14:29:00Z</dcterms:modified>
</cp:coreProperties>
</file>